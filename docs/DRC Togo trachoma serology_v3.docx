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4232EB" w14:textId="77777777" w:rsidR="00203F0A" w:rsidRDefault="00203F0A" w:rsidP="00203F0A">
      <w:pPr>
        <w:rPr>
          <w:b/>
        </w:rPr>
      </w:pPr>
      <w:r w:rsidRPr="00FB2784">
        <w:rPr>
          <w:b/>
        </w:rPr>
        <w:t>Comparison of multiple tests for determination of seroconversion rates to the Chlamydia trachomatis antigen Pgp3: a multi-country analysis.</w:t>
      </w:r>
    </w:p>
    <w:p w14:paraId="2DA836DE" w14:textId="77777777" w:rsidR="00203F0A" w:rsidRDefault="00203F0A" w:rsidP="00203F0A">
      <w:r>
        <w:t>Authors:  Please add name as you want it to appear and affiliation</w:t>
      </w:r>
    </w:p>
    <w:p w14:paraId="294D9FCB" w14:textId="77777777" w:rsidR="00203F0A" w:rsidRDefault="00203F0A" w:rsidP="00203F0A">
      <w:r>
        <w:t>Diana Martin, Division of Parasitic Diseases and Malaria, Centers for Disease Control and Prevention, Atlanta GA USA</w:t>
      </w:r>
    </w:p>
    <w:p w14:paraId="4BC33CAC" w14:textId="1BFB6C2D" w:rsidR="0078316E" w:rsidRDefault="00203F0A" w:rsidP="00203F0A">
      <w:r>
        <w:t>Sarah Gwyn, Division of Parasitic Diseases and Malaria, Centers for Disease Control and Prevention, Atlanta GA USA</w:t>
      </w:r>
    </w:p>
    <w:p w14:paraId="361D11E1" w14:textId="5C339193" w:rsidR="00FA43C4" w:rsidRDefault="00FA43C4" w:rsidP="00203F0A">
      <w:r>
        <w:t>Data manager (Ana Bakhtiari or Sarah Boyd) Task Force for Global Health, Decatur GA, USA</w:t>
      </w:r>
    </w:p>
    <w:p w14:paraId="191F68A7" w14:textId="7DBC267A" w:rsidR="0013438C" w:rsidRDefault="0013438C" w:rsidP="00203F0A">
      <w:r>
        <w:t xml:space="preserve">Emma </w:t>
      </w:r>
      <w:r w:rsidR="00335B8F">
        <w:t xml:space="preserve">M. </w:t>
      </w:r>
      <w:r>
        <w:t>Harding-Esch, Clinical Research Unit, London School of Hygiene &amp; Tropical Medicine, London, UK</w:t>
      </w:r>
    </w:p>
    <w:p w14:paraId="3EF067E5" w14:textId="1771BE16" w:rsidR="00203F0A" w:rsidRDefault="005876A0" w:rsidP="00203F0A">
      <w:r>
        <w:t>Anthony W. Solomon, Department of Control of Neglected Tropical Diseases, World Health Organization, Geneva, Switzerland</w:t>
      </w:r>
    </w:p>
    <w:p w14:paraId="3E35E2D6" w14:textId="77777777" w:rsidR="0078316E" w:rsidRDefault="0078316E" w:rsidP="0078316E">
      <w:pPr>
        <w:rPr>
          <w:ins w:id="0" w:author="Randall, Jessica" w:date="2020-05-04T13:39:00Z"/>
        </w:rPr>
      </w:pPr>
      <w:ins w:id="1" w:author="Randall, Jessica" w:date="2020-05-04T13:39:00Z">
        <w:r>
          <w:t xml:space="preserve">Jessica Randall, </w:t>
        </w:r>
        <w:r>
          <w:rPr>
            <w:rFonts w:ascii="Calibri" w:hAnsi="Calibri" w:cs="Calibri"/>
          </w:rPr>
          <w:t>Emory Integrated Computational Core, Woodruff Health Sciences Center, Emory University, Atlanta, GA, USA</w:t>
        </w:r>
      </w:ins>
    </w:p>
    <w:p w14:paraId="0FCB74BA" w14:textId="5811CEC3" w:rsidR="0078316E" w:rsidDel="0078316E" w:rsidRDefault="0078316E" w:rsidP="00203F0A">
      <w:pPr>
        <w:rPr>
          <w:del w:id="2" w:author="Randall, Jessica" w:date="2020-05-04T13:39:00Z"/>
        </w:rPr>
      </w:pPr>
      <w:del w:id="3" w:author="Randall, Jessica" w:date="2020-05-04T13:39:00Z">
        <w:r w:rsidDel="0078316E">
          <w:delText xml:space="preserve">Jessica Randall, </w:delText>
        </w:r>
        <w:r w:rsidDel="0078316E">
          <w:rPr>
            <w:rFonts w:ascii="Calibri" w:hAnsi="Calibri" w:cs="Calibri"/>
          </w:rPr>
          <w:delText>Emory Integrated Computational Core, Woodruff Health Sciences Center, Emory University, Atlanta, GA, USA</w:delText>
        </w:r>
      </w:del>
    </w:p>
    <w:p w14:paraId="27CE9462" w14:textId="77777777" w:rsidR="00203F0A" w:rsidRDefault="00203F0A" w:rsidP="00203F0A"/>
    <w:p w14:paraId="5E27A17B" w14:textId="77777777" w:rsidR="005876A0" w:rsidRDefault="005876A0" w:rsidP="00203F0A">
      <w:pPr>
        <w:rPr>
          <w:b/>
        </w:rPr>
      </w:pPr>
    </w:p>
    <w:p w14:paraId="6C6146B9" w14:textId="77777777" w:rsidR="005876A0" w:rsidRDefault="005876A0" w:rsidP="00203F0A">
      <w:pPr>
        <w:rPr>
          <w:b/>
        </w:rPr>
      </w:pPr>
    </w:p>
    <w:p w14:paraId="251B9389" w14:textId="77777777" w:rsidR="005876A0" w:rsidRDefault="005876A0" w:rsidP="00203F0A">
      <w:pPr>
        <w:rPr>
          <w:b/>
        </w:rPr>
      </w:pPr>
    </w:p>
    <w:p w14:paraId="11D2C8A5" w14:textId="77777777" w:rsidR="005876A0" w:rsidRDefault="005876A0" w:rsidP="00203F0A">
      <w:pPr>
        <w:rPr>
          <w:b/>
        </w:rPr>
      </w:pPr>
    </w:p>
    <w:p w14:paraId="5C99DE0E" w14:textId="77777777" w:rsidR="005876A0" w:rsidRDefault="005876A0" w:rsidP="00203F0A">
      <w:pPr>
        <w:rPr>
          <w:b/>
        </w:rPr>
      </w:pPr>
    </w:p>
    <w:p w14:paraId="1A19ACEC" w14:textId="77777777" w:rsidR="005876A0" w:rsidRDefault="005876A0" w:rsidP="00203F0A">
      <w:pPr>
        <w:rPr>
          <w:b/>
        </w:rPr>
      </w:pPr>
    </w:p>
    <w:p w14:paraId="683FF3BB" w14:textId="77777777" w:rsidR="005876A0" w:rsidRDefault="005876A0" w:rsidP="00203F0A">
      <w:pPr>
        <w:rPr>
          <w:b/>
        </w:rPr>
      </w:pPr>
    </w:p>
    <w:p w14:paraId="698BF6A6" w14:textId="77777777" w:rsidR="005876A0" w:rsidRDefault="005876A0" w:rsidP="00203F0A">
      <w:pPr>
        <w:rPr>
          <w:b/>
        </w:rPr>
      </w:pPr>
    </w:p>
    <w:p w14:paraId="52436E51" w14:textId="77777777" w:rsidR="005876A0" w:rsidRDefault="005876A0" w:rsidP="00203F0A">
      <w:pPr>
        <w:rPr>
          <w:b/>
        </w:rPr>
      </w:pPr>
    </w:p>
    <w:p w14:paraId="3B1F456D" w14:textId="39822E9F" w:rsidR="00203F0A" w:rsidRPr="00501AA7" w:rsidRDefault="005876A0" w:rsidP="00203F0A">
      <w:pPr>
        <w:rPr>
          <w:b/>
        </w:rPr>
      </w:pPr>
      <w:r w:rsidRPr="00501AA7">
        <w:rPr>
          <w:b/>
        </w:rPr>
        <w:t xml:space="preserve">The authors alone are responsible for the views expressed in this article and they do not necessarily represent the views, </w:t>
      </w:r>
      <w:proofErr w:type="gramStart"/>
      <w:r w:rsidRPr="00501AA7">
        <w:rPr>
          <w:b/>
        </w:rPr>
        <w:t>decisions</w:t>
      </w:r>
      <w:proofErr w:type="gramEnd"/>
      <w:r w:rsidRPr="00501AA7">
        <w:rPr>
          <w:b/>
        </w:rPr>
        <w:t xml:space="preserve"> or policies of the institutions with which they are affiliated.</w:t>
      </w:r>
    </w:p>
    <w:p w14:paraId="39B72790" w14:textId="77777777" w:rsidR="00203F0A" w:rsidRDefault="00203F0A" w:rsidP="00203F0A"/>
    <w:p w14:paraId="31800D83" w14:textId="77777777" w:rsidR="005876A0" w:rsidRDefault="005876A0">
      <w:pPr>
        <w:rPr>
          <w:b/>
        </w:rPr>
      </w:pPr>
      <w:r>
        <w:rPr>
          <w:b/>
        </w:rPr>
        <w:br w:type="page"/>
      </w:r>
    </w:p>
    <w:p w14:paraId="4275854C" w14:textId="44454BF7" w:rsidR="00203F0A" w:rsidRPr="00574E10" w:rsidRDefault="00203F0A" w:rsidP="005C2909">
      <w:pPr>
        <w:spacing w:line="360" w:lineRule="auto"/>
        <w:rPr>
          <w:b/>
        </w:rPr>
      </w:pPr>
      <w:r w:rsidRPr="00574E10">
        <w:rPr>
          <w:b/>
        </w:rPr>
        <w:lastRenderedPageBreak/>
        <w:t>Introduction</w:t>
      </w:r>
    </w:p>
    <w:p w14:paraId="3187811D" w14:textId="05E339E6" w:rsidR="00203F0A" w:rsidRDefault="00203F0A" w:rsidP="005C2909">
      <w:pPr>
        <w:spacing w:line="360" w:lineRule="auto"/>
      </w:pPr>
      <w:r>
        <w:t xml:space="preserve">Trachoma, an eye disease caused by repeated ocular infection with the bacterium </w:t>
      </w:r>
      <w:r w:rsidRPr="00FB2784">
        <w:rPr>
          <w:i/>
        </w:rPr>
        <w:t>Chlamydia trachomatis</w:t>
      </w:r>
      <w:r>
        <w:rPr>
          <w:i/>
        </w:rPr>
        <w:t xml:space="preserve"> (Ct)</w:t>
      </w:r>
      <w:r>
        <w:t xml:space="preserve">, is the leading infectious cause of blindness and is targeted for elimination as a public health problem.  The elimination target of less than 5% trachomatous inflammation—follicular (TF) in children aged 1–9 years leaves open the possibility of low-level transmission after the cessation of interventions. These interventions—mass drug administration (MDA) of antibiotics and campaigns to encourage facial cleanliness and environmental improvement—comprise the A, F, and E components of the SAFE strategy (“S” is for surgery to correct morbidity associated with trichiasis). Tools </w:t>
      </w:r>
      <w:r w:rsidR="005876A0">
        <w:t xml:space="preserve">are needed </w:t>
      </w:r>
      <w:r>
        <w:t xml:space="preserve">to monitor for recrudescence in settings where elimination of trachoma as a public health problem has been validated. </w:t>
      </w:r>
    </w:p>
    <w:p w14:paraId="3670FA78" w14:textId="020255AF" w:rsidR="00203F0A" w:rsidRDefault="00203F0A" w:rsidP="005C2909">
      <w:pPr>
        <w:spacing w:line="360" w:lineRule="auto"/>
      </w:pPr>
      <w:r>
        <w:t>A growing body of evidence demonstrating the utility of serology for post-validation surveillance is being generated</w:t>
      </w:r>
      <w:r w:rsidR="001E42F1">
        <w:t xml:space="preserve"> (Martin PLOS NTDs in press, </w:t>
      </w:r>
      <w:r w:rsidR="001E42F1">
        <w:fldChar w:fldCharType="begin">
          <w:fldData xml:space="preserve">PEVuZE5vdGU+PENpdGU+PEF1dGhvcj5DYW1hPC9BdXRob3I+PFllYXI+MjAxNzwvWWVhcj48UmVj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</w:fldData>
        </w:fldChar>
      </w:r>
      <w:r w:rsidR="001E42F1">
        <w:instrText xml:space="preserve"> ADDIN EN.CITE </w:instrText>
      </w:r>
      <w:r w:rsidR="001E42F1">
        <w:fldChar w:fldCharType="begin">
          <w:fldData xml:space="preserve">PEVuZE5vdGU+PENpdGU+PEF1dGhvcj5DYW1hPC9BdXRob3I+PFllYXI+MjAxNzwvWWVhcj48UmVj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</w:fldData>
        </w:fldChar>
      </w:r>
      <w:r w:rsidR="001E42F1">
        <w:instrText xml:space="preserve"> ADDIN EN.CITE.DATA </w:instrText>
      </w:r>
      <w:r w:rsidR="001E42F1">
        <w:fldChar w:fldCharType="end"/>
      </w:r>
      <w:r w:rsidR="001E42F1">
        <w:fldChar w:fldCharType="separate"/>
      </w:r>
      <w:r w:rsidR="001E42F1">
        <w:rPr>
          <w:noProof/>
        </w:rPr>
        <w:t>[1-7]</w:t>
      </w:r>
      <w:r w:rsidR="001E42F1">
        <w:fldChar w:fldCharType="end"/>
      </w:r>
      <w:r>
        <w:t>. While serology has no diagnostic utility for trachoma</w:t>
      </w:r>
      <w:r w:rsidR="005876A0">
        <w:t xml:space="preserve"> at an individual level</w:t>
      </w:r>
      <w:r>
        <w:t>, the longevity of the anti-</w:t>
      </w:r>
      <w:r w:rsidRPr="00574E10">
        <w:rPr>
          <w:i/>
        </w:rPr>
        <w:t>Ct</w:t>
      </w:r>
      <w:r>
        <w:t xml:space="preserve"> antibody responses </w:t>
      </w:r>
      <w:proofErr w:type="gramStart"/>
      <w:r>
        <w:t>are</w:t>
      </w:r>
      <w:proofErr w:type="gramEnd"/>
      <w:r>
        <w:t xml:space="preserve"> appropriate for assessing trends in transmission </w:t>
      </w:r>
      <w:r w:rsidR="005876A0">
        <w:t xml:space="preserve">at population level </w:t>
      </w:r>
      <w:r>
        <w:t xml:space="preserve">over time. This </w:t>
      </w:r>
      <w:r w:rsidR="00074869">
        <w:t>may be particularly apposite</w:t>
      </w:r>
      <w:r>
        <w:t xml:space="preserve"> for trachoma, for which </w:t>
      </w:r>
      <w:r w:rsidR="00074869">
        <w:t xml:space="preserve">host immune responses to </w:t>
      </w:r>
      <w:r>
        <w:t xml:space="preserve">repeated ocular </w:t>
      </w:r>
      <w:r w:rsidRPr="00574E10">
        <w:rPr>
          <w:i/>
        </w:rPr>
        <w:t>Ct</w:t>
      </w:r>
      <w:r>
        <w:t xml:space="preserve"> infections are critical for development of pathology. One important question is an appropriate threshold of seropositivity for trachoma programs. Preliminary models from multi-country serological data analyses suggest that a mean seroprevalence less than 6.2% and a ser</w:t>
      </w:r>
      <w:r w:rsidR="0078316E">
        <w:t>o</w:t>
      </w:r>
      <w:r>
        <w:t xml:space="preserve">conversion rate (SCR) of below 1.5 per 100 individuals per year in 1–9-year-olds correspond to a TF of less than 5%. </w:t>
      </w:r>
      <w:r>
        <w:fldChar w:fldCharType="begin">
          <w:fldData xml:space="preserve">PEVuZE5vdGU+PENpdGU+PEF1dGhvcj5QaW5zZW50PC9BdXRob3I+PFllYXI+MjAxODwvWWVhcj48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</w:fldData>
        </w:fldChar>
      </w:r>
      <w:r w:rsidR="001E42F1">
        <w:instrText xml:space="preserve"> ADDIN EN.CITE </w:instrText>
      </w:r>
      <w:r w:rsidR="001E42F1">
        <w:fldChar w:fldCharType="begin">
          <w:fldData xml:space="preserve">PEVuZE5vdGU+PENpdGU+PEF1dGhvcj5QaW5zZW50PC9BdXRob3I+PFllYXI+MjAxODwvWWVhcj48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</w:fldData>
        </w:fldChar>
      </w:r>
      <w:r w:rsidR="001E42F1">
        <w:instrText xml:space="preserve"> ADDIN EN.CITE.DATA </w:instrText>
      </w:r>
      <w:r w:rsidR="001E42F1">
        <w:fldChar w:fldCharType="end"/>
      </w:r>
      <w:r>
        <w:fldChar w:fldCharType="separate"/>
      </w:r>
      <w:r w:rsidR="001E42F1">
        <w:rPr>
          <w:noProof/>
        </w:rPr>
        <w:t>[5]</w:t>
      </w:r>
      <w:r>
        <w:fldChar w:fldCharType="end"/>
      </w:r>
      <w:r>
        <w:t xml:space="preserve">. However, more data </w:t>
      </w:r>
      <w:r w:rsidR="00074869">
        <w:t xml:space="preserve">are </w:t>
      </w:r>
      <w:r>
        <w:t xml:space="preserve">needed to evaluate the relationship between overall seroprevalence, SCR and TF in settings in various stages in the elimination process. </w:t>
      </w:r>
    </w:p>
    <w:p w14:paraId="2745ABA1" w14:textId="50CAF0F0" w:rsidR="00203F0A" w:rsidRDefault="00203F0A" w:rsidP="005C2909">
      <w:pPr>
        <w:spacing w:line="360" w:lineRule="auto"/>
      </w:pPr>
      <w:r>
        <w:t xml:space="preserve">Another important consideration for serosurveillance studies is the choice of test to measure </w:t>
      </w:r>
      <w:r w:rsidR="00074869">
        <w:t>anti-</w:t>
      </w:r>
      <w:r w:rsidR="00074869" w:rsidRPr="00501AA7">
        <w:rPr>
          <w:i/>
        </w:rPr>
        <w:t>Ct</w:t>
      </w:r>
      <w:r w:rsidR="00074869">
        <w:t xml:space="preserve"> </w:t>
      </w:r>
      <w:r>
        <w:t xml:space="preserve">antibodies. Because of the discordance between the longevity of infection and antibody positivity, there is no gold standard for antibody tests — i.e. a test that can tell who has been exposed sufficiently to generate an antibody response. Antibodies against Pgp3 were first identified by ELISA </w:t>
      </w:r>
      <w:r>
        <w:fldChar w:fldCharType="begin">
          <w:fldData xml:space="preserve">PEVuZE5vdGU+PENpdGU+PEF1dGhvcj5Db21hbmR1Y2NpPC9BdXRob3I+PFllYXI+MTk5NDwvWWVh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</w:fldData>
        </w:fldChar>
      </w:r>
      <w:r w:rsidR="001E42F1">
        <w:instrText xml:space="preserve"> ADDIN EN.CITE </w:instrText>
      </w:r>
      <w:r w:rsidR="001E42F1">
        <w:fldChar w:fldCharType="begin">
          <w:fldData xml:space="preserve">PEVuZE5vdGU+PENpdGU+PEF1dGhvcj5Db21hbmR1Y2NpPC9BdXRob3I+PFllYXI+MTk5NDwvWWVh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</w:fldData>
        </w:fldChar>
      </w:r>
      <w:r w:rsidR="001E42F1">
        <w:instrText xml:space="preserve"> ADDIN EN.CITE.DATA </w:instrText>
      </w:r>
      <w:r w:rsidR="001E42F1">
        <w:fldChar w:fldCharType="end"/>
      </w:r>
      <w:r>
        <w:fldChar w:fldCharType="separate"/>
      </w:r>
      <w:r w:rsidR="001E42F1">
        <w:rPr>
          <w:noProof/>
        </w:rPr>
        <w:t>[8]</w:t>
      </w:r>
      <w:r>
        <w:fldChar w:fldCharType="end"/>
      </w:r>
      <w:r>
        <w:t xml:space="preserve">, and subsequently have undergone various revision </w:t>
      </w:r>
      <w:r>
        <w:fldChar w:fldCharType="begin">
          <w:fldData xml:space="preserve">PEVuZE5vdGU+PENpdGU+PEF1dGhvcj5Hd3luPC9BdXRob3I+PFllYXI+MjAxNzwvWWVhcj48UmVj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</w:fldData>
        </w:fldChar>
      </w:r>
      <w:r w:rsidR="00877B85">
        <w:instrText xml:space="preserve"> ADDIN EN.CITE </w:instrText>
      </w:r>
      <w:r w:rsidR="00877B85">
        <w:fldChar w:fldCharType="begin">
          <w:fldData xml:space="preserve">PEVuZE5vdGU+PENpdGU+PEF1dGhvcj5Hd3luPC9BdXRob3I+PFllYXI+MjAxNzwvWWVhcj48UmVj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</w:fldData>
        </w:fldChar>
      </w:r>
      <w:r w:rsidR="00877B85">
        <w:instrText xml:space="preserve"> ADDIN EN.CITE.DATA </w:instrText>
      </w:r>
      <w:r w:rsidR="00877B85">
        <w:fldChar w:fldCharType="end"/>
      </w:r>
      <w:r>
        <w:fldChar w:fldCharType="separate"/>
      </w:r>
      <w:r w:rsidR="001E42F1">
        <w:rPr>
          <w:noProof/>
        </w:rPr>
        <w:t>[9-11]</w:t>
      </w:r>
      <w:r>
        <w:fldChar w:fldCharType="end"/>
      </w:r>
      <w:r>
        <w:t xml:space="preserve">. We </w:t>
      </w:r>
      <w:r w:rsidR="00074869">
        <w:t xml:space="preserve">previously </w:t>
      </w:r>
      <w:r>
        <w:t>adapted testing for anti-Pgp3 antibodies to a multiplex bead assay (MBA)</w:t>
      </w:r>
      <w:r w:rsidR="00074869">
        <w:t>, in order</w:t>
      </w:r>
      <w:r>
        <w:t xml:space="preserve"> </w:t>
      </w:r>
      <w:r w:rsidR="00074869">
        <w:t>to allow</w:t>
      </w:r>
      <w:r>
        <w:t xml:space="preserve"> evaluation of antibody tests in trachoma-endemic settings </w:t>
      </w:r>
      <w:r w:rsidR="00074869">
        <w:t>with</w:t>
      </w:r>
      <w:r>
        <w:t xml:space="preserve">in </w:t>
      </w:r>
      <w:r w:rsidR="00074869">
        <w:t xml:space="preserve">a </w:t>
      </w:r>
      <w:r>
        <w:t>multiplexed</w:t>
      </w:r>
      <w:r w:rsidR="00074869">
        <w:t>,</w:t>
      </w:r>
      <w:r>
        <w:t xml:space="preserve"> integrated</w:t>
      </w:r>
      <w:r w:rsidR="00074869">
        <w:t>,</w:t>
      </w:r>
      <w:r>
        <w:t xml:space="preserve"> serological surveillance</w:t>
      </w:r>
      <w:r w:rsidR="00074869">
        <w:t xml:space="preserve"> platform</w:t>
      </w:r>
      <w:r>
        <w:t xml:space="preserve"> </w:t>
      </w:r>
      <w:r>
        <w:fldChar w:fldCharType="begin">
          <w:fldData xml:space="preserve">PEVuZE5vdGU+PENpdGU+PEF1dGhvcj5Hb29kaGV3PC9BdXRob3I+PFllYXI+MjAxMjwvWWVhcj48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</w:fldData>
        </w:fldChar>
      </w:r>
      <w:r w:rsidR="001E42F1">
        <w:instrText xml:space="preserve"> ADDIN EN.CITE </w:instrText>
      </w:r>
      <w:r w:rsidR="001E42F1">
        <w:fldChar w:fldCharType="begin">
          <w:fldData xml:space="preserve">PEVuZE5vdGU+PENpdGU+PEF1dGhvcj5Hb29kaGV3PC9BdXRob3I+PFllYXI+MjAxMjwvWWVhcj48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</w:fldData>
        </w:fldChar>
      </w:r>
      <w:r w:rsidR="001E42F1">
        <w:instrText xml:space="preserve"> ADDIN EN.CITE.DATA </w:instrText>
      </w:r>
      <w:r w:rsidR="001E42F1">
        <w:fldChar w:fldCharType="end"/>
      </w:r>
      <w:r>
        <w:fldChar w:fldCharType="separate"/>
      </w:r>
      <w:r w:rsidR="001E42F1">
        <w:rPr>
          <w:noProof/>
        </w:rPr>
        <w:t>[2]</w:t>
      </w:r>
      <w:r>
        <w:fldChar w:fldCharType="end"/>
      </w:r>
      <w:r>
        <w:t xml:space="preserve">. This was later modified to an ELISA with a series of plate control standards to normalize absorbance values to standardize testing </w:t>
      </w:r>
      <w:r w:rsidR="00074869">
        <w:t>between</w:t>
      </w:r>
      <w:r>
        <w:t xml:space="preserve"> laboratories </w:t>
      </w:r>
      <w:r>
        <w:fldChar w:fldCharType="begin"/>
      </w:r>
      <w:r w:rsidR="00877B85">
        <w:instrText xml:space="preserve"> ADDIN EN.CITE &lt;EndNote&gt;&lt;Cite&gt;&lt;Author&gt;Gwyn&lt;/Author&gt;&lt;Year&gt;2017&lt;/Year&gt;&lt;RecNum&gt;35&lt;/RecNum&gt;&lt;DisplayText&gt;[9]&lt;/DisplayText&gt;&lt;record&gt;&lt;rec-number&gt;35&lt;/rec-number&gt;&lt;foreign-keys&gt;&lt;key app="EN" db-id="xt0frppa1vtpa8epffqvpf0nevfdwwtffze9" timestamp="0"&gt;35&lt;/key&gt;&lt;/foreign-keys&gt;&lt;ref-type name="Journal Article"&gt;17&lt;/ref-type&gt;&lt;contributors&gt;&lt;authors&gt;&lt;author&gt;Gwyn, S.&lt;/author&gt;&lt;author&gt;Cooley, G.&lt;/author&gt;&lt;author&gt;Goodhew, B.&lt;/author&gt;&lt;author&gt;Kohlhoff, S.&lt;/author&gt;&lt;author&gt;Banniettis, N.&lt;/author&gt;&lt;author&gt;Wiegand, R.&lt;/author&gt;&lt;author&gt;Martin, D. L.&lt;/author&gt;&lt;/authors&gt;&lt;/contributors&gt;&lt;auth-address&gt;IHRC, Inc. Contractor at the Centers for Disease Control and Prevention, Atlanta, Georgia.&amp;#xD;Division of Parasitic Diseases and Malaria, Centers for Disease Control and Prevention, Atlanta, Georgia.&amp;#xD;State University of New York Downstate Medical Center, Brooklyn, New York.&lt;/auth-address&gt;&lt;titles&gt;&lt;title&gt;Comparison of Platforms for Testing Antibody Responses against the Chlamydia trachomatis Antigen Pgp3&lt;/title&gt;&lt;secondary-title&gt;Am J Trop Med Hyg&lt;/secondary-title&gt;&lt;/titles&gt;&lt;pages&gt;1662-1668&lt;/pages&gt;&lt;volume&gt;97&lt;/volume&gt;&lt;number&gt;6&lt;/number&gt;&lt;edition&gt;2017/10/11&lt;/edition&gt;&lt;keywords&gt;&lt;keyword&gt;Antibodies, Bacterial/*blood&lt;/keyword&gt;&lt;keyword&gt;*Antibody Formation&lt;/keyword&gt;&lt;keyword&gt;Antigens, Bacterial/*immunology&lt;/keyword&gt;&lt;keyword&gt;Bacterial Proteins/*immunology&lt;/keyword&gt;&lt;keyword&gt;Child&lt;/keyword&gt;&lt;keyword&gt;Child, Preschool&lt;/keyword&gt;&lt;keyword&gt;Chlamydia Infections/blood/*diagnosis&lt;/keyword&gt;&lt;keyword&gt;Chlamydia trachomatis&lt;/keyword&gt;&lt;keyword&gt;Humans&lt;/keyword&gt;&lt;keyword&gt;Infant&lt;/keyword&gt;&lt;keyword&gt;Sensitivity and Specificity&lt;/keyword&gt;&lt;keyword&gt;Specimen Handling&lt;/keyword&gt;&lt;keyword&gt;Tanzania&lt;/keyword&gt;&lt;/keywords&gt;&lt;dates&gt;&lt;year&gt;2017&lt;/year&gt;&lt;pub-dates&gt;&lt;date&gt;Dec&lt;/date&gt;&lt;/pub-dates&gt;&lt;/dates&gt;&lt;isbn&gt;1476-1645 (Electronic)&amp;#xD;0002-9637 (Linking)&lt;/isbn&gt;&lt;accession-num&gt;29016320&lt;/accession-num&gt;&lt;urls&gt;&lt;related-urls&gt;&lt;url&gt;https://www.ncbi.nlm.nih.gov/pubmed/29016320&lt;/url&gt;&lt;/related-urls&gt;&lt;/urls&gt;&lt;custom2&gt;PMC5805053&lt;/custom2&gt;&lt;electronic-resource-num&gt;10.4269/ajtmh.17-0292&lt;/electronic-resource-num&gt;&lt;/record&gt;&lt;/Cite&gt;&lt;/EndNote&gt;</w:instrText>
      </w:r>
      <w:r>
        <w:fldChar w:fldCharType="separate"/>
      </w:r>
      <w:r w:rsidR="001E42F1">
        <w:rPr>
          <w:noProof/>
        </w:rPr>
        <w:t>[9]</w:t>
      </w:r>
      <w:r>
        <w:fldChar w:fldCharType="end"/>
      </w:r>
      <w:r>
        <w:t xml:space="preserve">. The test was also adapted to a lateral flow assay (LFA) to provide a rapid, low-cost, low-technical capacity alternative to ELISAs or MBA </w:t>
      </w:r>
      <w:r>
        <w:fldChar w:fldCharType="begin">
          <w:fldData xml:space="preserve">PEVuZE5vdGU+PENpdGU+PEF1dGhvcj5Hd3luPC9BdXRob3I+PFllYXI+MjAxNjwvWWVhcj48UmVj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</w:fldData>
        </w:fldChar>
      </w:r>
      <w:r w:rsidR="001E42F1">
        <w:instrText xml:space="preserve"> ADDIN EN.CITE </w:instrText>
      </w:r>
      <w:r w:rsidR="001E42F1">
        <w:fldChar w:fldCharType="begin">
          <w:fldData xml:space="preserve">PEVuZE5vdGU+PENpdGU+PEF1dGhvcj5Hd3luPC9BdXRob3I+PFllYXI+MjAxNjwvWWVhcj48UmVj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</w:fldData>
        </w:fldChar>
      </w:r>
      <w:r w:rsidR="001E42F1">
        <w:instrText xml:space="preserve"> ADDIN EN.CITE.DATA </w:instrText>
      </w:r>
      <w:r w:rsidR="001E42F1">
        <w:fldChar w:fldCharType="end"/>
      </w:r>
      <w:r>
        <w:fldChar w:fldCharType="separate"/>
      </w:r>
      <w:r w:rsidR="001E42F1">
        <w:rPr>
          <w:noProof/>
        </w:rPr>
        <w:t>[12, 13]</w:t>
      </w:r>
      <w:r>
        <w:fldChar w:fldCharType="end"/>
      </w:r>
      <w:r>
        <w:t xml:space="preserve">. </w:t>
      </w:r>
    </w:p>
    <w:p w14:paraId="36D617C1" w14:textId="7CB2443E" w:rsidR="00203F0A" w:rsidRPr="000C3BDB" w:rsidRDefault="00203F0A" w:rsidP="005C2909">
      <w:pPr>
        <w:spacing w:line="360" w:lineRule="auto"/>
        <w:rPr>
          <w:b/>
          <w:color w:val="C45911" w:themeColor="accent2" w:themeShade="BF"/>
        </w:rPr>
      </w:pPr>
      <w:r>
        <w:lastRenderedPageBreak/>
        <w:t>As tests are being developed and evaluated in a variety of epidemiological settings, it is important to use the data and user feedback to further optimize the tests under development</w:t>
      </w:r>
      <w:r w:rsidR="00074869">
        <w:t>, and ultimately to work towards rationalizing the menu of options available as consensus emerges on the target product profile</w:t>
      </w:r>
      <w:r>
        <w:t xml:space="preserve">. Here, we compare seroconversion rate (SCR) and seroprevalence estimates from </w:t>
      </w:r>
      <w:r w:rsidR="00074869">
        <w:t xml:space="preserve">four evaluation units in </w:t>
      </w:r>
      <w:r>
        <w:t xml:space="preserve">two countries (Togo and Democratic Republic of </w:t>
      </w:r>
      <w:r w:rsidR="00074869">
        <w:t xml:space="preserve">the </w:t>
      </w:r>
      <w:r>
        <w:t xml:space="preserve">Congo [DRC]) using multiple versions of the LFA and the MBA, including an improved version of the LFA using black latex as a developing reagent.   </w:t>
      </w:r>
    </w:p>
    <w:p w14:paraId="4E5A1FE7" w14:textId="77777777" w:rsidR="00203F0A" w:rsidRDefault="00203F0A" w:rsidP="005C2909">
      <w:pPr>
        <w:spacing w:line="360" w:lineRule="auto"/>
      </w:pPr>
    </w:p>
    <w:p w14:paraId="7286C41F" w14:textId="77777777" w:rsidR="00203F0A" w:rsidRPr="00E34D5B" w:rsidRDefault="00203F0A" w:rsidP="005C2909">
      <w:pPr>
        <w:spacing w:line="360" w:lineRule="auto"/>
        <w:rPr>
          <w:b/>
        </w:rPr>
      </w:pPr>
      <w:r w:rsidRPr="00E34D5B">
        <w:rPr>
          <w:b/>
        </w:rPr>
        <w:t>Methods</w:t>
      </w:r>
    </w:p>
    <w:p w14:paraId="371EC5FC" w14:textId="77777777" w:rsidR="00203F0A" w:rsidRDefault="00203F0A" w:rsidP="005C2909">
      <w:pPr>
        <w:spacing w:line="360" w:lineRule="auto"/>
        <w:rPr>
          <w:i/>
        </w:rPr>
      </w:pPr>
      <w:commentRangeStart w:id="4"/>
      <w:r w:rsidRPr="00E34D5B">
        <w:rPr>
          <w:i/>
        </w:rPr>
        <w:t>Ethics</w:t>
      </w:r>
      <w:commentRangeEnd w:id="4"/>
      <w:r>
        <w:rPr>
          <w:rStyle w:val="CommentReference"/>
        </w:rPr>
        <w:commentReference w:id="4"/>
      </w:r>
    </w:p>
    <w:p w14:paraId="329E1D9A" w14:textId="312FF5E2" w:rsidR="00203F0A" w:rsidRPr="001F3FF6" w:rsidRDefault="00203F0A" w:rsidP="005C2909">
      <w:pPr>
        <w:spacing w:line="360" w:lineRule="auto"/>
      </w:pPr>
      <w:r>
        <w:t>Ethical approval for in</w:t>
      </w:r>
      <w:r w:rsidR="00074869">
        <w:t>di</w:t>
      </w:r>
      <w:r>
        <w:t xml:space="preserve">vidual studies was given by institutional review boards at the Togo Ministry of Health and Social Protection and the Democratic Republic of </w:t>
      </w:r>
      <w:r w:rsidR="00074869">
        <w:t xml:space="preserve">the </w:t>
      </w:r>
      <w:r>
        <w:t xml:space="preserve">Congo National Program for the Fight Against Tropical and Preventative </w:t>
      </w:r>
      <w:r w:rsidR="00074869">
        <w:t xml:space="preserve">Chemotherapy </w:t>
      </w:r>
      <w:r>
        <w:t>Diseases.  Written parental consent was obtained for study participants</w:t>
      </w:r>
      <w:r w:rsidR="00074869">
        <w:t>, all of whom were aged &lt;18 years</w:t>
      </w:r>
      <w:r>
        <w:t xml:space="preserve">. CDC staff did not interact with study participants or have access to identifying information and </w:t>
      </w:r>
      <w:proofErr w:type="gramStart"/>
      <w:r>
        <w:t>were considered to be</w:t>
      </w:r>
      <w:proofErr w:type="gramEnd"/>
      <w:r>
        <w:t xml:space="preserve"> non-engaged in research.</w:t>
      </w:r>
    </w:p>
    <w:p w14:paraId="76E27A9A" w14:textId="77777777" w:rsidR="00203F0A" w:rsidRPr="00E34D5B" w:rsidRDefault="00203F0A" w:rsidP="005C2909">
      <w:pPr>
        <w:spacing w:line="360" w:lineRule="auto"/>
        <w:rPr>
          <w:i/>
        </w:rPr>
      </w:pPr>
      <w:r w:rsidRPr="00E34D5B">
        <w:rPr>
          <w:i/>
        </w:rPr>
        <w:t>Study Site</w:t>
      </w:r>
      <w:r>
        <w:rPr>
          <w:i/>
        </w:rPr>
        <w:t>s</w:t>
      </w:r>
    </w:p>
    <w:p w14:paraId="69866818" w14:textId="78F8F45B" w:rsidR="00203F0A" w:rsidRPr="00AA6CB0" w:rsidRDefault="00203F0A" w:rsidP="005C2909">
      <w:pPr>
        <w:spacing w:line="360" w:lineRule="auto"/>
      </w:pPr>
      <w:r w:rsidRPr="00AA6CB0">
        <w:t xml:space="preserve">In Togo, baseline </w:t>
      </w:r>
      <w:r>
        <w:t xml:space="preserve">mapping was conducted </w:t>
      </w:r>
      <w:r w:rsidRPr="00AA6CB0">
        <w:t xml:space="preserve">in </w:t>
      </w:r>
      <w:r>
        <w:t>7</w:t>
      </w:r>
      <w:r w:rsidRPr="00AA6CB0">
        <w:t xml:space="preserve"> provinces </w:t>
      </w:r>
      <w:r>
        <w:t xml:space="preserve">in </w:t>
      </w:r>
      <w:r w:rsidR="00A12B7E">
        <w:t>August</w:t>
      </w:r>
      <w:r w:rsidR="00A12B7E">
        <w:rPr>
          <w:rFonts w:cstheme="minorHAnsi"/>
        </w:rPr>
        <w:t>–</w:t>
      </w:r>
      <w:r w:rsidR="00A12B7E">
        <w:t>September</w:t>
      </w:r>
      <w:r>
        <w:t xml:space="preserve"> </w:t>
      </w:r>
      <w:r w:rsidRPr="00AA6CB0">
        <w:t>2017</w:t>
      </w:r>
      <w:r>
        <w:t xml:space="preserve"> to determine possible needs for intervention, and in 2 provinces, blood was </w:t>
      </w:r>
      <w:r w:rsidR="00074869">
        <w:t xml:space="preserve">drawn </w:t>
      </w:r>
      <w:r>
        <w:t xml:space="preserve">to create dried </w:t>
      </w:r>
      <w:r w:rsidR="00074869">
        <w:t xml:space="preserve">blood </w:t>
      </w:r>
      <w:r>
        <w:t xml:space="preserve">spots </w:t>
      </w:r>
      <w:r w:rsidR="00F8102E">
        <w:t xml:space="preserve">(DBS) </w:t>
      </w:r>
      <w:r>
        <w:t xml:space="preserve">and conduct field testing of the Pgp3 lateral flow assay. In </w:t>
      </w:r>
      <w:r w:rsidRPr="00AA6CB0">
        <w:t>DRC</w:t>
      </w:r>
      <w:r>
        <w:t>, dried blood spots were collected as part of b</w:t>
      </w:r>
      <w:r w:rsidRPr="00AA6CB0">
        <w:t xml:space="preserve">aseline mapping in 2 districts of </w:t>
      </w:r>
      <w:proofErr w:type="spellStart"/>
      <w:r w:rsidRPr="00AA6CB0">
        <w:t>Tanganikya</w:t>
      </w:r>
      <w:proofErr w:type="spellEnd"/>
      <w:r w:rsidRPr="00AA6CB0">
        <w:t xml:space="preserve"> province in </w:t>
      </w:r>
      <w:r w:rsidR="00A12B7E">
        <w:t>July</w:t>
      </w:r>
      <w:r>
        <w:t xml:space="preserve"> </w:t>
      </w:r>
      <w:r w:rsidRPr="00AA6CB0">
        <w:t>2018</w:t>
      </w:r>
      <w:r>
        <w:t xml:space="preserve">.  Studies were conducted </w:t>
      </w:r>
      <w:r w:rsidR="00F8102E">
        <w:t xml:space="preserve">in accordance with </w:t>
      </w:r>
      <w:r>
        <w:t>WHO recommendations</w:t>
      </w:r>
      <w:r w:rsidR="00F8102E">
        <w:t xml:space="preserve"> for trachoma prevalence surveys</w:t>
      </w:r>
      <w:r>
        <w:t xml:space="preserve"> </w:t>
      </w:r>
      <w:commentRangeStart w:id="5"/>
      <w:r>
        <w:fldChar w:fldCharType="begin">
          <w:fldData xml:space="preserve">PEVuZE5vdGU+PENpdGU+PEF1dGhvcj5Tb2xvbW9uPC9BdXRob3I+PFllYXI+MjAxNTwvWWVhcj48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</w:fldData>
        </w:fldChar>
      </w:r>
      <w:r w:rsidR="001E42F1">
        <w:instrText xml:space="preserve"> ADDIN EN.CITE </w:instrText>
      </w:r>
      <w:r w:rsidR="001E42F1">
        <w:fldChar w:fldCharType="begin">
          <w:fldData xml:space="preserve">PEVuZE5vdGU+PENpdGU+PEF1dGhvcj5Tb2xvbW9uPC9BdXRob3I+PFllYXI+MjAxNTwvWWVhcj48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</w:fldData>
        </w:fldChar>
      </w:r>
      <w:r w:rsidR="001E42F1">
        <w:instrText xml:space="preserve"> ADDIN EN.CITE.DATA </w:instrText>
      </w:r>
      <w:r w:rsidR="001E42F1">
        <w:fldChar w:fldCharType="end"/>
      </w:r>
      <w:r>
        <w:fldChar w:fldCharType="separate"/>
      </w:r>
      <w:r w:rsidR="001E42F1">
        <w:rPr>
          <w:noProof/>
        </w:rPr>
        <w:t>[14]</w:t>
      </w:r>
      <w:r>
        <w:fldChar w:fldCharType="end"/>
      </w:r>
      <w:commentRangeEnd w:id="5"/>
      <w:r>
        <w:rPr>
          <w:rStyle w:val="CommentReference"/>
        </w:rPr>
        <w:commentReference w:id="5"/>
      </w:r>
      <w:r>
        <w:t>.</w:t>
      </w:r>
    </w:p>
    <w:p w14:paraId="64544E30" w14:textId="77777777" w:rsidR="00203F0A" w:rsidRDefault="00203F0A" w:rsidP="005C2909">
      <w:pPr>
        <w:spacing w:line="360" w:lineRule="auto"/>
        <w:rPr>
          <w:i/>
        </w:rPr>
      </w:pPr>
      <w:r>
        <w:rPr>
          <w:i/>
        </w:rPr>
        <w:t>TF grading:</w:t>
      </w:r>
    </w:p>
    <w:p w14:paraId="11486FBE" w14:textId="71714EEC" w:rsidR="00203F0A" w:rsidRPr="0008250F" w:rsidRDefault="00203F0A" w:rsidP="005C2909">
      <w:pPr>
        <w:spacing w:line="360" w:lineRule="auto"/>
      </w:pPr>
      <w:r w:rsidRPr="0008250F">
        <w:t xml:space="preserve">Graders from all studies underwent training from certified Tropical Data </w:t>
      </w:r>
      <w:r>
        <w:t>trainers</w:t>
      </w:r>
      <w:r w:rsidR="00F8102E">
        <w:t>, using international protocols</w:t>
      </w:r>
      <w:r w:rsidR="00955D81">
        <w:t xml:space="preserve"> </w:t>
      </w:r>
      <w:r w:rsidR="00955D81">
        <w:fldChar w:fldCharType="begin"/>
      </w:r>
      <w:r w:rsidR="00955D81">
        <w:instrText xml:space="preserve"> ADDIN EN.CITE &lt;EndNote&gt;&lt;Cite&gt;&lt;Author&gt;Thylefors&lt;/Author&gt;&lt;Year&gt;1987&lt;/Year&gt;&lt;RecNum&gt;92&lt;/RecNum&gt;&lt;DisplayText&gt;[15]&lt;/DisplayText&gt;&lt;record&gt;&lt;rec-number&gt;92&lt;/rec-number&gt;&lt;foreign-keys&gt;&lt;key app="EN" db-id="xt0frppa1vtpa8epffqvpf0nevfdwwtffze9" timestamp="1583931136"&gt;92&lt;/key&gt;&lt;/foreign-keys&gt;&lt;ref-type name="Journal Article"&gt;17&lt;/ref-type&gt;&lt;contributors&gt;&lt;authors&gt;&lt;author&gt;Thylefors, B.&lt;/author&gt;&lt;author&gt;Dawson, C. R.&lt;/author&gt;&lt;author&gt;Jones, B. R.&lt;/author&gt;&lt;author&gt;West, S. K.&lt;/author&gt;&lt;author&gt;Taylor, H. R.&lt;/author&gt;&lt;/authors&gt;&lt;/contributors&gt;&lt;titles&gt;&lt;title&gt;A simple system for the assessment of trachoma and its complications&lt;/title&gt;&lt;secondary-title&gt;Bull World Health Organ&lt;/secondary-title&gt;&lt;/titles&gt;&lt;periodical&gt;&lt;full-title&gt;Bull World Health Organ&lt;/full-title&gt;&lt;/periodical&gt;&lt;pages&gt;477-83&lt;/pages&gt;&lt;volume&gt;65&lt;/volume&gt;&lt;number&gt;4&lt;/number&gt;&lt;edition&gt;1987/01/01&lt;/edition&gt;&lt;keywords&gt;&lt;keyword&gt;Allied Health Personnel&lt;/keyword&gt;&lt;keyword&gt;Humans&lt;/keyword&gt;&lt;keyword&gt;Trachoma/*classification&lt;/keyword&gt;&lt;/keywords&gt;&lt;dates&gt;&lt;year&gt;1987&lt;/year&gt;&lt;/dates&gt;&lt;isbn&gt;0042-9686 (Print)&amp;#xD;0042-9686 (Linking)&lt;/isbn&gt;&lt;accession-num&gt;3500800&lt;/accession-num&gt;&lt;urls&gt;&lt;related-urls&gt;&lt;url&gt;https://www.ncbi.nlm.nih.gov/pubmed/3500800&lt;/url&gt;&lt;/related-urls&gt;&lt;/urls&gt;&lt;custom2&gt;PMC2491032&lt;/custom2&gt;&lt;/record&gt;&lt;/Cite&gt;&lt;/EndNote&gt;</w:instrText>
      </w:r>
      <w:r w:rsidR="00955D81">
        <w:fldChar w:fldCharType="separate"/>
      </w:r>
      <w:r w:rsidR="00955D81">
        <w:rPr>
          <w:noProof/>
        </w:rPr>
        <w:t>[15]</w:t>
      </w:r>
      <w:r w:rsidR="00955D81">
        <w:fldChar w:fldCharType="end"/>
      </w:r>
      <w:r w:rsidR="00F8102E">
        <w:t xml:space="preserve"> including published quality assurance mechanisms</w:t>
      </w:r>
      <w:r>
        <w:t>. TF was recorded as the presence of 5 or more follicles</w:t>
      </w:r>
      <w:r w:rsidR="00F8102E">
        <w:t>,</w:t>
      </w:r>
      <w:r>
        <w:t xml:space="preserve"> </w:t>
      </w:r>
      <w:r w:rsidR="00F8102E">
        <w:t>each at least</w:t>
      </w:r>
      <w:r>
        <w:t xml:space="preserve"> 0.5 mm in </w:t>
      </w:r>
      <w:r w:rsidR="00F8102E">
        <w:t xml:space="preserve">diameter, in the central part of </w:t>
      </w:r>
      <w:r>
        <w:t xml:space="preserve">the upper tarsal conjunctiva of one or both </w:t>
      </w:r>
      <w:commentRangeStart w:id="6"/>
      <w:r>
        <w:t>eyes</w:t>
      </w:r>
      <w:commentRangeEnd w:id="6"/>
      <w:r>
        <w:rPr>
          <w:rStyle w:val="CommentReference"/>
        </w:rPr>
        <w:commentReference w:id="6"/>
      </w:r>
      <w:r>
        <w:t>.</w:t>
      </w:r>
    </w:p>
    <w:p w14:paraId="22F37982" w14:textId="77777777" w:rsidR="00203F0A" w:rsidRDefault="00203F0A" w:rsidP="005C2909">
      <w:pPr>
        <w:spacing w:line="360" w:lineRule="auto"/>
        <w:rPr>
          <w:i/>
        </w:rPr>
      </w:pPr>
      <w:r>
        <w:rPr>
          <w:i/>
        </w:rPr>
        <w:t xml:space="preserve">DBS collection: </w:t>
      </w:r>
    </w:p>
    <w:p w14:paraId="71892D84" w14:textId="33EAA4A6" w:rsidR="00203F0A" w:rsidRPr="00645CEB" w:rsidRDefault="00203F0A" w:rsidP="005C2909">
      <w:pPr>
        <w:spacing w:line="360" w:lineRule="auto"/>
      </w:pPr>
      <w:proofErr w:type="spellStart"/>
      <w:r>
        <w:t>Fingerprick</w:t>
      </w:r>
      <w:proofErr w:type="spellEnd"/>
      <w:r>
        <w:t xml:space="preserve"> blood was collected onto filter paper containing 6 circular extensions calibrated to absorb 10 </w:t>
      </w:r>
      <w:r>
        <w:rPr>
          <w:rFonts w:cstheme="minorHAnsi"/>
        </w:rPr>
        <w:t>µ</w:t>
      </w:r>
      <w:r>
        <w:t>L of blood (</w:t>
      </w:r>
      <w:proofErr w:type="spellStart"/>
      <w:r>
        <w:t>TropBio</w:t>
      </w:r>
      <w:proofErr w:type="spellEnd"/>
      <w:r>
        <w:t xml:space="preserve"> Pty Ltd., Townsville, Queensland, Australia). Filter paper wheels were dried </w:t>
      </w:r>
      <w:r>
        <w:lastRenderedPageBreak/>
        <w:t>overnight and put into cold storage (</w:t>
      </w:r>
      <w:commentRangeStart w:id="7"/>
      <w:r w:rsidRPr="00BB7ADB">
        <w:rPr>
          <w:highlight w:val="green"/>
        </w:rPr>
        <w:t>storage conditions within X days - each group fill in</w:t>
      </w:r>
      <w:commentRangeEnd w:id="7"/>
      <w:r w:rsidRPr="00BB7ADB">
        <w:rPr>
          <w:rStyle w:val="CommentReference"/>
          <w:highlight w:val="green"/>
        </w:rPr>
        <w:commentReference w:id="7"/>
      </w:r>
      <w:r w:rsidRPr="00BB7ADB">
        <w:rPr>
          <w:highlight w:val="green"/>
        </w:rPr>
        <w:t>)</w:t>
      </w:r>
      <w:r>
        <w:t xml:space="preserve"> and DBS were stored long term at -20</w:t>
      </w:r>
      <w:r>
        <w:rPr>
          <w:rFonts w:cstheme="minorHAnsi"/>
        </w:rPr>
        <w:t>°</w:t>
      </w:r>
      <w:r>
        <w:t>C with desiccant. DBS were shipped at ambient temperatures to CDC for analysis.</w:t>
      </w:r>
    </w:p>
    <w:p w14:paraId="36A4111F" w14:textId="77777777" w:rsidR="00203F0A" w:rsidRDefault="00203F0A" w:rsidP="005C2909">
      <w:pPr>
        <w:spacing w:line="360" w:lineRule="auto"/>
        <w:rPr>
          <w:i/>
        </w:rPr>
      </w:pPr>
      <w:r w:rsidRPr="000C3BDB">
        <w:rPr>
          <w:i/>
        </w:rPr>
        <w:t>MBA</w:t>
      </w:r>
    </w:p>
    <w:p w14:paraId="4F31A8F4" w14:textId="14FD05DA" w:rsidR="00203F0A" w:rsidRPr="0016008E" w:rsidRDefault="00203F0A" w:rsidP="005C2909">
      <w:pPr>
        <w:spacing w:line="360" w:lineRule="auto"/>
      </w:pPr>
      <w:r>
        <w:t>Each DBS extension was eluted overnight at 4</w:t>
      </w:r>
      <w:r>
        <w:rPr>
          <w:rFonts w:cstheme="minorHAnsi"/>
        </w:rPr>
        <w:t>°</w:t>
      </w:r>
      <w:r>
        <w:t xml:space="preserve">C in PBS containing 0.5% casein, 0.3% Tween 20, 0.5% polyvinyl alcohol, 0.8% polyvinylpyrrolidone, 0.02% sodium </w:t>
      </w:r>
      <w:proofErr w:type="spellStart"/>
      <w:r>
        <w:t>azide</w:t>
      </w:r>
      <w:proofErr w:type="spellEnd"/>
      <w:r>
        <w:t xml:space="preserve">, and 3 </w:t>
      </w:r>
      <w:r>
        <w:rPr>
          <w:rFonts w:cstheme="minorHAnsi"/>
        </w:rPr>
        <w:t>µ</w:t>
      </w:r>
      <w:r>
        <w:t xml:space="preserve">g/mL </w:t>
      </w:r>
      <w:r>
        <w:rPr>
          <w:i/>
        </w:rPr>
        <w:t xml:space="preserve">E. coli </w:t>
      </w:r>
      <w:r>
        <w:t>extract (Buffer B). DBS eluates were diluted in Buffer B to a final dilution of 1:400. Dilutions were tested on the multiplex bead assay as previously described</w:t>
      </w:r>
      <w:r w:rsidR="00A86EA3">
        <w:t xml:space="preserve"> </w:t>
      </w:r>
      <w:r w:rsidR="00A86EA3">
        <w:fldChar w:fldCharType="begin">
          <w:fldData xml:space="preserve">PEVuZE5vdGU+PENpdGU+PEF1dGhvcj5Hb29kaGV3PC9BdXRob3I+PFllYXI+MjAxMjwvWWVhcj48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</w:fldData>
        </w:fldChar>
      </w:r>
      <w:r w:rsidR="001E42F1">
        <w:instrText xml:space="preserve"> ADDIN EN.CITE </w:instrText>
      </w:r>
      <w:r w:rsidR="001E42F1">
        <w:fldChar w:fldCharType="begin">
          <w:fldData xml:space="preserve">PEVuZE5vdGU+PENpdGU+PEF1dGhvcj5Hb29kaGV3PC9BdXRob3I+PFllYXI+MjAxMjwvWWVhcj48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</w:fldData>
        </w:fldChar>
      </w:r>
      <w:r w:rsidR="001E42F1">
        <w:instrText xml:space="preserve"> ADDIN EN.CITE.DATA </w:instrText>
      </w:r>
      <w:r w:rsidR="001E42F1">
        <w:fldChar w:fldCharType="end"/>
      </w:r>
      <w:r w:rsidR="00A86EA3">
        <w:fldChar w:fldCharType="separate"/>
      </w:r>
      <w:r w:rsidR="001E42F1">
        <w:rPr>
          <w:noProof/>
        </w:rPr>
        <w:t>[2]</w:t>
      </w:r>
      <w:r w:rsidR="00A86EA3">
        <w:fldChar w:fldCharType="end"/>
      </w:r>
      <w:r w:rsidR="00074C9E">
        <w:t xml:space="preserve"> </w:t>
      </w:r>
      <w:r>
        <w:t xml:space="preserve">. Pgp3 and CT694 coupled beads (1250 per antigen per well) were incubated for 1.5 hours with 50 </w:t>
      </w:r>
      <w:r>
        <w:rPr>
          <w:rFonts w:cstheme="minorHAnsi"/>
        </w:rPr>
        <w:t>µ</w:t>
      </w:r>
      <w:r>
        <w:t>L of diluted sample. Wells were washed 3 times with PBST (0.3% Tween 20) and incubated with 50 ng biotinylated mouse anti-human IgG (Southern</w:t>
      </w:r>
      <w:r w:rsidR="00877B85">
        <w:t xml:space="preserve"> </w:t>
      </w:r>
      <w:proofErr w:type="spellStart"/>
      <w:r>
        <w:t>BioTech</w:t>
      </w:r>
      <w:proofErr w:type="spellEnd"/>
      <w:r>
        <w:t>, Birmingham, AL) and 20 ng biotinylated mouse anti-human IgG4 (Southern</w:t>
      </w:r>
      <w:r w:rsidR="00877B85">
        <w:t xml:space="preserve"> </w:t>
      </w:r>
      <w:proofErr w:type="spellStart"/>
      <w:r>
        <w:t>BioTech</w:t>
      </w:r>
      <w:proofErr w:type="spellEnd"/>
      <w:r>
        <w:t xml:space="preserve">) for 45 minutes to detect any Pgp3 and CT694 specific IgG bound to the beads. After 3 washes with PBST, wells were incubated with 250 ng phycoerythrin-labeled streptavidin (Invitrogen, South San Francisco, CA) for 30 minutes. Wells were washed 3 times with PBST and incubated with 50 </w:t>
      </w:r>
      <w:r>
        <w:rPr>
          <w:rFonts w:cstheme="minorHAnsi"/>
        </w:rPr>
        <w:t>µ</w:t>
      </w:r>
      <w:r>
        <w:t xml:space="preserve">L PBS containing 0.5% BSA, 0.05% Tween-20 and 0.02% sodium </w:t>
      </w:r>
      <w:proofErr w:type="spellStart"/>
      <w:r>
        <w:t>azide</w:t>
      </w:r>
      <w:proofErr w:type="spellEnd"/>
      <w:r>
        <w:t xml:space="preserve"> to remove any loosely bound antibodies. After one more wash with PBST, wells were suspended in 100 </w:t>
      </w:r>
      <w:r>
        <w:rPr>
          <w:rFonts w:cstheme="minorHAnsi"/>
        </w:rPr>
        <w:t>µ</w:t>
      </w:r>
      <w:r>
        <w:t>L PBS and plates were stored overnight at 4</w:t>
      </w:r>
      <w:r>
        <w:rPr>
          <w:rFonts w:cstheme="minorHAnsi"/>
        </w:rPr>
        <w:t>°</w:t>
      </w:r>
      <w:r>
        <w:t>C. The next day, plates were read on a Bio-Plex 200 instrument (Bio-Rad, Hercules, CA) equipped with Bio-Plex manager 6.0 software (Bio-Rad). The median fluorescence intensity (MFI) with the background from the blank well (Buffer B alone) subtracted out (MFI-</w:t>
      </w:r>
      <w:proofErr w:type="spellStart"/>
      <w:r>
        <w:t>bg</w:t>
      </w:r>
      <w:proofErr w:type="spellEnd"/>
      <w:r>
        <w:t xml:space="preserve">) was recorded for each antigen for each sample. </w:t>
      </w:r>
      <w:r w:rsidR="006E024B">
        <w:t>The</w:t>
      </w:r>
      <w:r>
        <w:t xml:space="preserve"> cutoff of positivity was established as </w:t>
      </w:r>
      <w:r w:rsidR="00DF1762">
        <w:t>an MFI-</w:t>
      </w:r>
      <w:proofErr w:type="spellStart"/>
      <w:r w:rsidR="00DF1762">
        <w:t>bg</w:t>
      </w:r>
      <w:proofErr w:type="spellEnd"/>
      <w:r w:rsidR="00DF1762">
        <w:t xml:space="preserve"> of </w:t>
      </w:r>
      <w:r>
        <w:t>1647 for Pgp3 and 347 for C</w:t>
      </w:r>
      <w:r w:rsidR="00955D81">
        <w:t>T</w:t>
      </w:r>
      <w:r>
        <w:t xml:space="preserve">694 by using receiver operator characteristic curve analysis on a panel of 101 PCR positives samples from </w:t>
      </w:r>
      <w:r w:rsidR="00F8102E">
        <w:t xml:space="preserve">the United Republic of </w:t>
      </w:r>
      <w:r>
        <w:t xml:space="preserve">Tanzania and 74 </w:t>
      </w:r>
      <w:r w:rsidR="00AF6B82">
        <w:t xml:space="preserve">negative </w:t>
      </w:r>
      <w:r>
        <w:t>pediatric samples from New York</w:t>
      </w:r>
      <w:r w:rsidR="00AF6B82">
        <w:t>, NY USA</w:t>
      </w:r>
      <w:r>
        <w:t xml:space="preserve">. </w:t>
      </w:r>
    </w:p>
    <w:p w14:paraId="3F2B788D" w14:textId="77777777" w:rsidR="00203F0A" w:rsidRPr="000C3BDB" w:rsidRDefault="00203F0A" w:rsidP="005C2909">
      <w:pPr>
        <w:spacing w:line="360" w:lineRule="auto"/>
        <w:rPr>
          <w:i/>
        </w:rPr>
      </w:pPr>
      <w:r w:rsidRPr="000C3BDB">
        <w:rPr>
          <w:i/>
        </w:rPr>
        <w:t>LFA</w:t>
      </w:r>
    </w:p>
    <w:p w14:paraId="01BC7FE2" w14:textId="77777777" w:rsidR="00203F0A" w:rsidRDefault="00203F0A" w:rsidP="005C2909">
      <w:pPr>
        <w:spacing w:line="360" w:lineRule="auto"/>
        <w:rPr>
          <w:u w:val="single"/>
        </w:rPr>
      </w:pPr>
      <w:r>
        <w:rPr>
          <w:u w:val="single"/>
        </w:rPr>
        <w:t>Manufacturing:</w:t>
      </w:r>
    </w:p>
    <w:p w14:paraId="3782BF98" w14:textId="6A38BAE8" w:rsidR="00203F0A" w:rsidRPr="004B6C60" w:rsidRDefault="00203F0A" w:rsidP="005C2909">
      <w:pPr>
        <w:spacing w:line="360" w:lineRule="auto"/>
      </w:pPr>
      <w:r>
        <w:t>Pgp3 LFAs in ca</w:t>
      </w:r>
      <w:r w:rsidR="00AF6B82">
        <w:t>s</w:t>
      </w:r>
      <w:r>
        <w:t xml:space="preserve">settes for field testing in Togo were manufactured at CDC as previously described </w:t>
      </w:r>
      <w:r>
        <w:fldChar w:fldCharType="begin">
          <w:fldData xml:space="preserve">PEVuZE5vdGU+PENpdGU+PEF1dGhvcj5Hd3luPC9BdXRob3I+PFllYXI+MjAxNjwvWWVhcj48UmVj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</w:fldData>
        </w:fldChar>
      </w:r>
      <w:r w:rsidR="001E42F1">
        <w:instrText xml:space="preserve"> ADDIN EN.CITE </w:instrText>
      </w:r>
      <w:r w:rsidR="001E42F1">
        <w:fldChar w:fldCharType="begin">
          <w:fldData xml:space="preserve">PEVuZE5vdGU+PENpdGU+PEF1dGhvcj5Hd3luPC9BdXRob3I+PFllYXI+MjAxNjwvWWVhcj48UmVj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</w:fldData>
        </w:fldChar>
      </w:r>
      <w:r w:rsidR="001E42F1">
        <w:instrText xml:space="preserve"> ADDIN EN.CITE.DATA </w:instrText>
      </w:r>
      <w:r w:rsidR="001E42F1">
        <w:fldChar w:fldCharType="end"/>
      </w:r>
      <w:r>
        <w:fldChar w:fldCharType="separate"/>
      </w:r>
      <w:r w:rsidR="001E42F1">
        <w:rPr>
          <w:noProof/>
        </w:rPr>
        <w:t>[12]</w:t>
      </w:r>
      <w:r>
        <w:fldChar w:fldCharType="end"/>
      </w:r>
      <w:r>
        <w:t xml:space="preserve">. The production of Pgp3 LFA-dipsticks at CDC for the LFA-gold assay has also been previously described </w:t>
      </w:r>
      <w:r>
        <w:fldChar w:fldCharType="begin">
          <w:fldData xml:space="preserve">PEVuZE5vdGU+PENpdGU+PEF1dGhvcj5Hd3luPC9BdXRob3I+PFllYXI+MjAxOTwvWWVhcj48UmVj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</w:fldData>
        </w:fldChar>
      </w:r>
      <w:r w:rsidR="001E42F1">
        <w:instrText xml:space="preserve"> ADDIN EN.CITE </w:instrText>
      </w:r>
      <w:r w:rsidR="001E42F1">
        <w:fldChar w:fldCharType="begin">
          <w:fldData xml:space="preserve">PEVuZE5vdGU+PENpdGU+PEF1dGhvcj5Hd3luPC9BdXRob3I+PFllYXI+MjAxOTwvWWVhcj48UmVj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</w:fldData>
        </w:fldChar>
      </w:r>
      <w:r w:rsidR="001E42F1">
        <w:instrText xml:space="preserve"> ADDIN EN.CITE.DATA </w:instrText>
      </w:r>
      <w:r w:rsidR="001E42F1">
        <w:fldChar w:fldCharType="end"/>
      </w:r>
      <w:r>
        <w:fldChar w:fldCharType="separate"/>
      </w:r>
      <w:r w:rsidR="001E42F1">
        <w:rPr>
          <w:noProof/>
        </w:rPr>
        <w:t>[13]</w:t>
      </w:r>
      <w:r>
        <w:fldChar w:fldCharType="end"/>
      </w:r>
      <w:r>
        <w:t>. Pgp3 LFA-dipsticks for the LFA-latex assay were manufactured at CDC as follows: A nitrocellulose membrane (Sartorius, Bohemia, NY) and an absorb</w:t>
      </w:r>
      <w:r w:rsidR="00AF6B82">
        <w:t>e</w:t>
      </w:r>
      <w:r>
        <w:t xml:space="preserve">nt pad were placed on a backing card with a 1–2 mm overlap. Pgp3 protein (0.5 mg/mL) and biotinylated bovine serum albumin (BSA-biotin, 1.0 mg/mL; Arista Biologicals, Allentown, PA) were dispensed onto the nitrocellulose membrane at a rate of 0.1 </w:t>
      </w:r>
      <w:r>
        <w:rPr>
          <w:rFonts w:cstheme="minorHAnsi"/>
        </w:rPr>
        <w:lastRenderedPageBreak/>
        <w:t>µ</w:t>
      </w:r>
      <w:r>
        <w:t xml:space="preserve">L/mm using a </w:t>
      </w:r>
      <w:proofErr w:type="spellStart"/>
      <w:r>
        <w:t>BioDot</w:t>
      </w:r>
      <w:proofErr w:type="spellEnd"/>
      <w:r>
        <w:t xml:space="preserve"> XYZ 3060 dispenser (</w:t>
      </w:r>
      <w:proofErr w:type="spellStart"/>
      <w:r>
        <w:t>BioDot</w:t>
      </w:r>
      <w:proofErr w:type="spellEnd"/>
      <w:r>
        <w:t xml:space="preserve">, Irvine, CA) and then dried overnight in a desiccator cabinet with a relative humidity of less than 20. Dried membranes were cut into 4 mm strips using an A-point guillotine cutter (Arista Biologicals) and stored at room temperature in a desiccator cabinet with a relative humidity of less than 20. </w:t>
      </w:r>
    </w:p>
    <w:p w14:paraId="2DFCF06E" w14:textId="77777777" w:rsidR="00203F0A" w:rsidRDefault="00203F0A" w:rsidP="005C2909">
      <w:pPr>
        <w:spacing w:line="360" w:lineRule="auto"/>
        <w:rPr>
          <w:u w:val="single"/>
        </w:rPr>
      </w:pPr>
      <w:r>
        <w:rPr>
          <w:u w:val="single"/>
        </w:rPr>
        <w:t>LFA-</w:t>
      </w:r>
      <w:r w:rsidRPr="000C3BDB">
        <w:rPr>
          <w:u w:val="single"/>
        </w:rPr>
        <w:t>Field</w:t>
      </w:r>
    </w:p>
    <w:p w14:paraId="5BA07E02" w14:textId="66028516" w:rsidR="00203F0A" w:rsidRPr="00BE098A" w:rsidRDefault="00203F0A" w:rsidP="005C2909">
      <w:pPr>
        <w:spacing w:line="360" w:lineRule="auto"/>
      </w:pPr>
      <w:r>
        <w:t>Blood was run on the Pgp3 LFA cas</w:t>
      </w:r>
      <w:r w:rsidR="00AF6B82">
        <w:t>s</w:t>
      </w:r>
      <w:r>
        <w:t xml:space="preserve">ette in Togo as previously described </w:t>
      </w:r>
      <w:r>
        <w:fldChar w:fldCharType="begin">
          <w:fldData xml:space="preserve">PEVuZE5vdGU+PENpdGU+PEF1dGhvcj5Hd3luPC9BdXRob3I+PFllYXI+MjAxNjwvWWVhcj48UmVj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</w:fldData>
        </w:fldChar>
      </w:r>
      <w:r w:rsidR="001E42F1">
        <w:instrText xml:space="preserve"> ADDIN EN.CITE </w:instrText>
      </w:r>
      <w:r w:rsidR="001E42F1">
        <w:fldChar w:fldCharType="begin">
          <w:fldData xml:space="preserve">PEVuZE5vdGU+PENpdGU+PEF1dGhvcj5Hd3luPC9BdXRob3I+PFllYXI+MjAxNjwvWWVhcj48UmVj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</w:fldData>
        </w:fldChar>
      </w:r>
      <w:r w:rsidR="001E42F1">
        <w:instrText xml:space="preserve"> ADDIN EN.CITE.DATA </w:instrText>
      </w:r>
      <w:r w:rsidR="001E42F1">
        <w:fldChar w:fldCharType="end"/>
      </w:r>
      <w:r>
        <w:fldChar w:fldCharType="separate"/>
      </w:r>
      <w:r w:rsidR="001E42F1">
        <w:rPr>
          <w:noProof/>
        </w:rPr>
        <w:t>[12]</w:t>
      </w:r>
      <w:r>
        <w:fldChar w:fldCharType="end"/>
      </w:r>
      <w:r>
        <w:t xml:space="preserve">. Fingerstick blood (20 </w:t>
      </w:r>
      <w:r>
        <w:rPr>
          <w:rFonts w:cstheme="minorHAnsi"/>
        </w:rPr>
        <w:t>µ</w:t>
      </w:r>
      <w:r>
        <w:t xml:space="preserve">L) was transferred into the sample port of the Pgp3 LFA cassette using a micropipette (Safe-Tec, </w:t>
      </w:r>
      <w:proofErr w:type="spellStart"/>
      <w:r>
        <w:t>Ivyland</w:t>
      </w:r>
      <w:proofErr w:type="spellEnd"/>
      <w:r>
        <w:t xml:space="preserve">, PA). Chase buffer (0.3% Tween 20 in PBS) was added to the buffer port and tests were read as positive, </w:t>
      </w:r>
      <w:proofErr w:type="gramStart"/>
      <w:r>
        <w:t>negative</w:t>
      </w:r>
      <w:proofErr w:type="gramEnd"/>
      <w:r>
        <w:t xml:space="preserve"> or invalid 30 minutes</w:t>
      </w:r>
      <w:r w:rsidR="0013438C">
        <w:t xml:space="preserve"> later</w:t>
      </w:r>
      <w:r>
        <w:t xml:space="preserve">. </w:t>
      </w:r>
    </w:p>
    <w:p w14:paraId="370EE898" w14:textId="344C0DD3" w:rsidR="00203F0A" w:rsidRDefault="00203F0A" w:rsidP="005C2909">
      <w:pPr>
        <w:spacing w:line="360" w:lineRule="auto"/>
        <w:rPr>
          <w:u w:val="single"/>
        </w:rPr>
      </w:pPr>
      <w:r>
        <w:rPr>
          <w:u w:val="single"/>
        </w:rPr>
        <w:t>LFA-Gold-</w:t>
      </w:r>
    </w:p>
    <w:p w14:paraId="51FDEF33" w14:textId="4E37FAEB" w:rsidR="00203F0A" w:rsidRPr="00BE098A" w:rsidRDefault="00203F0A" w:rsidP="005C2909">
      <w:pPr>
        <w:spacing w:line="360" w:lineRule="auto"/>
      </w:pPr>
      <w:r>
        <w:t xml:space="preserve">DBS were tested by the LFA-dipstick assay using a gold detector reagent </w:t>
      </w:r>
      <w:r>
        <w:fldChar w:fldCharType="begin">
          <w:fldData xml:space="preserve">PEVuZE5vdGU+PENpdGU+PEF1dGhvcj5Hd3luPC9BdXRob3I+PFllYXI+MjAxOTwvWWVhcj48UmVj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</w:fldData>
        </w:fldChar>
      </w:r>
      <w:r w:rsidR="001E42F1">
        <w:instrText xml:space="preserve"> ADDIN EN.CITE </w:instrText>
      </w:r>
      <w:r w:rsidR="001E42F1">
        <w:fldChar w:fldCharType="begin">
          <w:fldData xml:space="preserve">PEVuZE5vdGU+PENpdGU+PEF1dGhvcj5Hd3luPC9BdXRob3I+PFllYXI+MjAxOTwvWWVhcj48UmVj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</w:fldData>
        </w:fldChar>
      </w:r>
      <w:r w:rsidR="001E42F1">
        <w:instrText xml:space="preserve"> ADDIN EN.CITE.DATA </w:instrText>
      </w:r>
      <w:r w:rsidR="001E42F1">
        <w:fldChar w:fldCharType="end"/>
      </w:r>
      <w:r>
        <w:fldChar w:fldCharType="separate"/>
      </w:r>
      <w:r w:rsidR="001E42F1">
        <w:rPr>
          <w:noProof/>
        </w:rPr>
        <w:t>[13]</w:t>
      </w:r>
      <w:r>
        <w:fldChar w:fldCharType="end"/>
      </w:r>
      <w:r>
        <w:t xml:space="preserve">. Each DBS extension was eluted in 60 </w:t>
      </w:r>
      <w:r>
        <w:rPr>
          <w:rFonts w:cstheme="minorHAnsi"/>
        </w:rPr>
        <w:t>µ</w:t>
      </w:r>
      <w:r>
        <w:t xml:space="preserve">L of LFA buffer (0.5% BSA, 0.3%-1% Tween-20, 0.02% sodium </w:t>
      </w:r>
      <w:proofErr w:type="spellStart"/>
      <w:r>
        <w:t>azide</w:t>
      </w:r>
      <w:proofErr w:type="spellEnd"/>
      <w:r>
        <w:t xml:space="preserve"> in PBS) for 4–24 hours in a flat-bottom 96-well plate (USA Scientific, Ocala, FL). SA-gold conjugate (Arista Biologicals) and Pgp3-gold conjugate (</w:t>
      </w:r>
      <w:proofErr w:type="spellStart"/>
      <w:r>
        <w:t>Expedeon</w:t>
      </w:r>
      <w:proofErr w:type="spellEnd"/>
      <w:r>
        <w:t xml:space="preserve">, San Diego, CA) was added to each well no more than 4 hours prior to testing. Pgp3 LFA-dipsticks were placed into each well for 15-20 minutes. Then, 40 </w:t>
      </w:r>
      <w:r>
        <w:rPr>
          <w:rFonts w:cstheme="minorHAnsi"/>
        </w:rPr>
        <w:t>µ</w:t>
      </w:r>
      <w:r>
        <w:t xml:space="preserve">L of LFA buffer was added. After 5–10 minutes, LFAs were removed and read as positive, </w:t>
      </w:r>
      <w:proofErr w:type="gramStart"/>
      <w:r>
        <w:t>negative</w:t>
      </w:r>
      <w:proofErr w:type="gramEnd"/>
      <w:r>
        <w:t xml:space="preserve"> or invalid. </w:t>
      </w:r>
    </w:p>
    <w:p w14:paraId="15CE6B85" w14:textId="77777777" w:rsidR="00203F0A" w:rsidRDefault="00203F0A" w:rsidP="005C2909">
      <w:pPr>
        <w:spacing w:line="360" w:lineRule="auto"/>
        <w:rPr>
          <w:u w:val="single"/>
        </w:rPr>
      </w:pPr>
      <w:r>
        <w:rPr>
          <w:u w:val="single"/>
        </w:rPr>
        <w:t>LFA-</w:t>
      </w:r>
      <w:r w:rsidRPr="000C3BDB">
        <w:rPr>
          <w:u w:val="single"/>
        </w:rPr>
        <w:t xml:space="preserve">Latex </w:t>
      </w:r>
    </w:p>
    <w:p w14:paraId="2AFF87B0" w14:textId="7146254D" w:rsidR="00203F0A" w:rsidRPr="00304DE7" w:rsidRDefault="00203F0A" w:rsidP="005C2909">
      <w:pPr>
        <w:spacing w:line="360" w:lineRule="auto"/>
      </w:pPr>
      <w:r>
        <w:t>DBS were tested by the LFA-dipstick assay using a black latex detector reagent. Pgp3-latex (</w:t>
      </w:r>
      <w:proofErr w:type="spellStart"/>
      <w:r>
        <w:t>Expedeon</w:t>
      </w:r>
      <w:proofErr w:type="spellEnd"/>
      <w:r>
        <w:t xml:space="preserve">) and SA-gold (Arista Biologicals) </w:t>
      </w:r>
      <w:r w:rsidR="0013438C">
        <w:t xml:space="preserve">were </w:t>
      </w:r>
      <w:r>
        <w:t xml:space="preserve">diluted 1:240 and 1:120, respectively, in PBST (0.3% Tween-20 in PBS) to create a conjugate </w:t>
      </w:r>
      <w:proofErr w:type="spellStart"/>
      <w:r>
        <w:t>mastermix</w:t>
      </w:r>
      <w:proofErr w:type="spellEnd"/>
      <w:r>
        <w:t xml:space="preserve">. Each DBS was eluted in 60 </w:t>
      </w:r>
      <w:r>
        <w:rPr>
          <w:rFonts w:cstheme="minorHAnsi"/>
        </w:rPr>
        <w:t>µ</w:t>
      </w:r>
      <w:r>
        <w:t xml:space="preserve">L of conjugate </w:t>
      </w:r>
      <w:proofErr w:type="spellStart"/>
      <w:r>
        <w:t>mastermix</w:t>
      </w:r>
      <w:proofErr w:type="spellEnd"/>
      <w:r>
        <w:t xml:space="preserve"> in a</w:t>
      </w:r>
      <w:r w:rsidR="0013438C">
        <w:t xml:space="preserve"> well of a</w:t>
      </w:r>
      <w:r>
        <w:t xml:space="preserve"> flat-bottom 96-well plate overnight at 4</w:t>
      </w:r>
      <w:r>
        <w:rPr>
          <w:rFonts w:cstheme="minorHAnsi"/>
        </w:rPr>
        <w:t>°</w:t>
      </w:r>
      <w:r>
        <w:t xml:space="preserve">C. Pgp3 LFA-dipsticks were added to each well and incubated for 15 minutes, until all the liquid was absorbed. PBST (80 </w:t>
      </w:r>
      <w:r>
        <w:rPr>
          <w:rFonts w:cstheme="minorHAnsi"/>
        </w:rPr>
        <w:t>µ</w:t>
      </w:r>
      <w:r>
        <w:t xml:space="preserve">L) was then added to each well to clear the background caused by hemolyzed red blood cells on the nitrocellulose membrane. Each LFA was read as positive, </w:t>
      </w:r>
      <w:proofErr w:type="gramStart"/>
      <w:r>
        <w:t>negative</w:t>
      </w:r>
      <w:proofErr w:type="gramEnd"/>
      <w:r>
        <w:t xml:space="preserve"> or invalid once the background was completely cleared (about 5 minutes). </w:t>
      </w:r>
    </w:p>
    <w:p w14:paraId="28053186" w14:textId="77777777" w:rsidR="00203F0A" w:rsidRDefault="00203F0A" w:rsidP="005C2909">
      <w:pPr>
        <w:spacing w:line="360" w:lineRule="auto"/>
        <w:rPr>
          <w:i/>
        </w:rPr>
      </w:pPr>
      <w:r w:rsidRPr="000C3BDB">
        <w:rPr>
          <w:i/>
        </w:rPr>
        <w:t>Statistical analysis</w:t>
      </w:r>
    </w:p>
    <w:p w14:paraId="6A499933" w14:textId="73D51B8B" w:rsidR="00203F0A" w:rsidRDefault="00203F0A" w:rsidP="005C2909">
      <w:pPr>
        <w:spacing w:line="360" w:lineRule="auto"/>
      </w:pPr>
      <w:r>
        <w:t>Seroconversion rates were calculated using R</w:t>
      </w:r>
      <w:r w:rsidR="00877B85">
        <w:t xml:space="preserve"> (version 3.6.3)</w:t>
      </w:r>
      <w:r w:rsidR="0013438C">
        <w:t>,</w:t>
      </w:r>
      <w:r>
        <w:t xml:space="preserve"> as previously describe</w:t>
      </w:r>
      <w:r w:rsidR="00877B85">
        <w:t xml:space="preserve">d </w:t>
      </w:r>
      <w:commentRangeStart w:id="8"/>
      <w:r w:rsidR="00877B85">
        <w:fldChar w:fldCharType="begin">
          <w:fldData xml:space="preserve">PEVuZE5vdGU+PENpdGU+PEF1dGhvcj5QaW5zZW50PC9BdXRob3I+PFllYXI+MjAxODwvWWVhcj48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</w:fldData>
        </w:fldChar>
      </w:r>
      <w:r w:rsidR="00877B85">
        <w:instrText xml:space="preserve"> ADDIN EN.CITE </w:instrText>
      </w:r>
      <w:r w:rsidR="00877B85">
        <w:fldChar w:fldCharType="begin">
          <w:fldData xml:space="preserve">PEVuZE5vdGU+PENpdGU+PEF1dGhvcj5QaW5zZW50PC9BdXRob3I+PFllYXI+MjAxODwvWWVhcj48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</w:fldData>
        </w:fldChar>
      </w:r>
      <w:r w:rsidR="00877B85">
        <w:instrText xml:space="preserve"> ADDIN EN.CITE.DATA </w:instrText>
      </w:r>
      <w:r w:rsidR="00877B85">
        <w:fldChar w:fldCharType="end"/>
      </w:r>
      <w:r w:rsidR="00877B85">
        <w:fldChar w:fldCharType="separate"/>
      </w:r>
      <w:r w:rsidR="00877B85">
        <w:rPr>
          <w:noProof/>
        </w:rPr>
        <w:t>[5]</w:t>
      </w:r>
      <w:r w:rsidR="00877B85">
        <w:fldChar w:fldCharType="end"/>
      </w:r>
      <w:commentRangeEnd w:id="8"/>
      <w:r w:rsidR="0078316E">
        <w:rPr>
          <w:rStyle w:val="CommentReference"/>
        </w:rPr>
        <w:commentReference w:id="8"/>
      </w:r>
      <w:r w:rsidR="00877B85">
        <w:t>.</w:t>
      </w:r>
    </w:p>
    <w:p w14:paraId="24872A39" w14:textId="77777777" w:rsidR="00203F0A" w:rsidRDefault="00203F0A" w:rsidP="00203F0A"/>
    <w:p w14:paraId="706B8760" w14:textId="77777777" w:rsidR="00203F0A" w:rsidRPr="000C3BDB" w:rsidRDefault="00203F0A" w:rsidP="00203F0A">
      <w:pPr>
        <w:rPr>
          <w:b/>
        </w:rPr>
      </w:pPr>
      <w:r w:rsidRPr="000C3BDB">
        <w:rPr>
          <w:b/>
        </w:rPr>
        <w:t>Results</w:t>
      </w:r>
    </w:p>
    <w:p w14:paraId="68355054" w14:textId="77777777" w:rsidR="00203F0A" w:rsidRDefault="00203F0A" w:rsidP="00203F0A">
      <w:pPr>
        <w:rPr>
          <w:i/>
        </w:rPr>
      </w:pPr>
      <w:r>
        <w:rPr>
          <w:i/>
        </w:rPr>
        <w:lastRenderedPageBreak/>
        <w:t>Demographic information and TF data</w:t>
      </w:r>
    </w:p>
    <w:p w14:paraId="60579A6E" w14:textId="77777777" w:rsidR="00203F0A" w:rsidRDefault="00203F0A" w:rsidP="005C2909">
      <w:pPr>
        <w:spacing w:line="360" w:lineRule="auto"/>
        <w:rPr>
          <w:u w:val="single"/>
        </w:rPr>
      </w:pPr>
      <w:r w:rsidRPr="009B1C86">
        <w:rPr>
          <w:u w:val="single"/>
        </w:rPr>
        <w:t>Togo:</w:t>
      </w:r>
    </w:p>
    <w:p w14:paraId="58AF5858" w14:textId="77777777" w:rsidR="00955D81" w:rsidRPr="00645CEB" w:rsidRDefault="00BC3F3E" w:rsidP="005C2909">
      <w:pPr>
        <w:spacing w:line="360" w:lineRule="auto"/>
      </w:pPr>
      <w:r>
        <w:t xml:space="preserve">In </w:t>
      </w:r>
      <w:proofErr w:type="spellStart"/>
      <w:r>
        <w:t>Keran</w:t>
      </w:r>
      <w:proofErr w:type="spellEnd"/>
      <w:r>
        <w:t xml:space="preserve"> province, a</w:t>
      </w:r>
      <w:r w:rsidR="00203F0A" w:rsidRPr="00952DBD">
        <w:t xml:space="preserve"> total of </w:t>
      </w:r>
      <w:r>
        <w:t>1540</w:t>
      </w:r>
      <w:r w:rsidRPr="00952DBD">
        <w:t xml:space="preserve"> </w:t>
      </w:r>
      <w:r w:rsidR="00203F0A" w:rsidRPr="00952DBD">
        <w:t>1–9-year-olds were enrolled in the</w:t>
      </w:r>
      <w:r w:rsidR="00601CE2">
        <w:t xml:space="preserve"> study</w:t>
      </w:r>
      <w:r w:rsidR="00203F0A" w:rsidRPr="00952DBD">
        <w:t xml:space="preserve">. </w:t>
      </w:r>
      <w:r w:rsidR="0013438C" w:rsidRPr="00952DBD">
        <w:t>O</w:t>
      </w:r>
      <w:r w:rsidR="0013438C">
        <w:t>f</w:t>
      </w:r>
      <w:r w:rsidR="0013438C" w:rsidRPr="00952DBD">
        <w:t xml:space="preserve"> </w:t>
      </w:r>
      <w:r w:rsidR="00203F0A" w:rsidRPr="00952DBD">
        <w:t xml:space="preserve">these individuals, </w:t>
      </w:r>
      <w:r>
        <w:t>787</w:t>
      </w:r>
      <w:r w:rsidRPr="00952DBD">
        <w:t xml:space="preserve"> </w:t>
      </w:r>
      <w:r w:rsidR="00203F0A" w:rsidRPr="00952DBD">
        <w:t>(</w:t>
      </w:r>
      <w:r>
        <w:t>51.1</w:t>
      </w:r>
      <w:r w:rsidR="00203F0A" w:rsidRPr="00952DBD">
        <w:t>%) were male</w:t>
      </w:r>
      <w:r>
        <w:t xml:space="preserve"> and 1523 (98.9%) had DBS collected</w:t>
      </w:r>
      <w:r w:rsidR="00203F0A" w:rsidRPr="00952DBD">
        <w:t>.</w:t>
      </w:r>
      <w:r w:rsidR="00203F0A">
        <w:t xml:space="preserve"> In </w:t>
      </w:r>
      <w:proofErr w:type="spellStart"/>
      <w:r w:rsidR="00203F0A">
        <w:t>Anie</w:t>
      </w:r>
      <w:proofErr w:type="spellEnd"/>
      <w:r w:rsidR="00203F0A">
        <w:t xml:space="preserve"> province, </w:t>
      </w:r>
      <w:r>
        <w:t xml:space="preserve">a total of 1502 </w:t>
      </w:r>
      <w:r w:rsidR="00B011FE" w:rsidRPr="00952DBD">
        <w:t xml:space="preserve">1–9-year-olds </w:t>
      </w:r>
      <w:r>
        <w:t>were enrolled in the study</w:t>
      </w:r>
      <w:r w:rsidR="00203F0A">
        <w:t>.</w:t>
      </w:r>
      <w:r>
        <w:t xml:space="preserve"> Of these individuals, 731 (48.7%) were male and</w:t>
      </w:r>
      <w:r w:rsidR="001C641A">
        <w:t xml:space="preserve"> 1429 (95.1%) had DBS collected</w:t>
      </w:r>
      <w:r>
        <w:t>.</w:t>
      </w:r>
      <w:r w:rsidR="001C641A">
        <w:t xml:space="preserve"> The number of samples tested by each assay in each province is shown in Figure </w:t>
      </w:r>
      <w:r w:rsidR="001E42F1">
        <w:t>1</w:t>
      </w:r>
      <w:r w:rsidR="001C641A">
        <w:t>.</w:t>
      </w:r>
      <w:r>
        <w:t xml:space="preserve"> </w:t>
      </w:r>
      <w:r w:rsidR="00203F0A">
        <w:t xml:space="preserve"> The </w:t>
      </w:r>
      <w:commentRangeStart w:id="9"/>
      <w:commentRangeStart w:id="10"/>
      <w:r w:rsidR="00335B8F">
        <w:t>age-standardized</w:t>
      </w:r>
      <w:commentRangeEnd w:id="9"/>
      <w:r w:rsidR="00335B8F">
        <w:rPr>
          <w:rStyle w:val="CommentReference"/>
        </w:rPr>
        <w:commentReference w:id="9"/>
      </w:r>
      <w:commentRangeEnd w:id="10"/>
      <w:r w:rsidR="0045254A">
        <w:rPr>
          <w:rStyle w:val="CommentReference"/>
        </w:rPr>
        <w:commentReference w:id="10"/>
      </w:r>
      <w:r w:rsidR="00335B8F">
        <w:t xml:space="preserve"> </w:t>
      </w:r>
      <w:r w:rsidR="00203F0A">
        <w:t>prevalence of 1–9-year-olds with TF was 0.38%</w:t>
      </w:r>
      <w:commentRangeStart w:id="11"/>
      <w:commentRangeStart w:id="12"/>
      <w:r w:rsidR="00203F0A">
        <w:t xml:space="preserve"> </w:t>
      </w:r>
      <w:commentRangeEnd w:id="11"/>
      <w:r w:rsidR="00335B8F">
        <w:rPr>
          <w:rStyle w:val="CommentReference"/>
        </w:rPr>
        <w:commentReference w:id="11"/>
      </w:r>
      <w:commentRangeEnd w:id="12"/>
      <w:r w:rsidR="0045254A">
        <w:rPr>
          <w:rStyle w:val="CommentReference"/>
        </w:rPr>
        <w:commentReference w:id="12"/>
      </w:r>
      <w:r w:rsidR="00335B8F">
        <w:t xml:space="preserve">in </w:t>
      </w:r>
      <w:proofErr w:type="spellStart"/>
      <w:r w:rsidR="00203F0A">
        <w:t>Keran</w:t>
      </w:r>
      <w:proofErr w:type="spellEnd"/>
      <w:r w:rsidR="00203F0A">
        <w:t xml:space="preserve"> and 0.27% </w:t>
      </w:r>
      <w:r w:rsidR="00335B8F">
        <w:t xml:space="preserve">in </w:t>
      </w:r>
      <w:proofErr w:type="spellStart"/>
      <w:r w:rsidR="00203F0A">
        <w:t>Anie</w:t>
      </w:r>
      <w:proofErr w:type="spellEnd"/>
      <w:r w:rsidR="00203F0A">
        <w:t xml:space="preserve"> (Table </w:t>
      </w:r>
      <w:r w:rsidR="001E42F1">
        <w:t>1</w:t>
      </w:r>
      <w:r w:rsidR="00203F0A">
        <w:t>).</w:t>
      </w:r>
      <w:r w:rsidR="00955D81">
        <w:t xml:space="preserve"> Intensity of antibody responses by year of age are shown in Figure 2, and seroprevalence by year of age is shown in Figure 3.</w:t>
      </w:r>
    </w:p>
    <w:p w14:paraId="06E87547" w14:textId="60C3F588" w:rsidR="00203F0A" w:rsidRPr="000F348C" w:rsidRDefault="00203F0A" w:rsidP="005C2909">
      <w:pPr>
        <w:spacing w:line="360" w:lineRule="auto"/>
        <w:rPr>
          <w:u w:val="single"/>
        </w:rPr>
      </w:pPr>
      <w:r w:rsidRPr="000F348C">
        <w:rPr>
          <w:u w:val="single"/>
        </w:rPr>
        <w:t>DRC:</w:t>
      </w:r>
    </w:p>
    <w:p w14:paraId="1EE7DBF1" w14:textId="101F426A" w:rsidR="00203F0A" w:rsidRPr="009B1C86" w:rsidRDefault="001C641A" w:rsidP="005C2909">
      <w:pPr>
        <w:spacing w:line="360" w:lineRule="auto"/>
      </w:pPr>
      <w:r>
        <w:t xml:space="preserve">In </w:t>
      </w:r>
      <w:proofErr w:type="spellStart"/>
      <w:r>
        <w:t>Manono</w:t>
      </w:r>
      <w:proofErr w:type="spellEnd"/>
      <w:r>
        <w:t>, a total of 1600 1—9-year-olds were enrolled in the study. Of these individuals</w:t>
      </w:r>
      <w:r w:rsidR="00C7512E">
        <w:t>, 784 (49.0%)</w:t>
      </w:r>
      <w:r>
        <w:t xml:space="preserve"> were male and </w:t>
      </w:r>
      <w:r w:rsidR="00C7512E">
        <w:t xml:space="preserve">1591 (99.4%) </w:t>
      </w:r>
      <w:r>
        <w:t xml:space="preserve">had DBS collected. In </w:t>
      </w:r>
      <w:proofErr w:type="spellStart"/>
      <w:r>
        <w:t>Nyemba</w:t>
      </w:r>
      <w:proofErr w:type="spellEnd"/>
      <w:r>
        <w:t>, a total of 1677 1</w:t>
      </w:r>
      <w:r w:rsidR="0045254A">
        <w:rPr>
          <w:rFonts w:cstheme="minorHAnsi"/>
        </w:rPr>
        <w:t>–</w:t>
      </w:r>
      <w:r>
        <w:t>9-year-olds were enrolled in the study. Of these individuals</w:t>
      </w:r>
      <w:r w:rsidR="00C7512E">
        <w:t xml:space="preserve">, </w:t>
      </w:r>
      <w:r>
        <w:t>895 (53.4%) were male and 1662 (99.1</w:t>
      </w:r>
      <w:r w:rsidR="00C7512E">
        <w:t>%)</w:t>
      </w:r>
      <w:r>
        <w:t xml:space="preserve"> had DBS collected. </w:t>
      </w:r>
      <w:r w:rsidR="00C7512E">
        <w:t xml:space="preserve">The number of samples tested by each assay in each province is shown in </w:t>
      </w:r>
      <w:r w:rsidR="001E42F1">
        <w:t>Figure 1</w:t>
      </w:r>
      <w:r w:rsidR="00C7512E">
        <w:t xml:space="preserve">.  </w:t>
      </w:r>
      <w:r w:rsidR="00203F0A">
        <w:t xml:space="preserve">The prevalence of </w:t>
      </w:r>
      <w:r w:rsidR="00203F0A" w:rsidRPr="00952DBD">
        <w:t>1–9-year-olds</w:t>
      </w:r>
      <w:r w:rsidR="00203F0A">
        <w:t xml:space="preserve"> with TF was 7.3% [95% CI 4.2–11.6] in </w:t>
      </w:r>
      <w:proofErr w:type="spellStart"/>
      <w:r w:rsidR="00203F0A">
        <w:t>Manono</w:t>
      </w:r>
      <w:proofErr w:type="spellEnd"/>
      <w:r w:rsidR="00203F0A">
        <w:t xml:space="preserve"> and 1.1% [95% CI 0.5–1.8%] in </w:t>
      </w:r>
      <w:proofErr w:type="spellStart"/>
      <w:r w:rsidR="00203F0A">
        <w:t>Nyemba</w:t>
      </w:r>
      <w:proofErr w:type="spellEnd"/>
      <w:r w:rsidR="00203F0A">
        <w:t xml:space="preserve"> (Table X). </w:t>
      </w:r>
      <w:r w:rsidR="00955D81">
        <w:t>Intensity of antibody responses by year of age are shown in Figure 2, and seroprevalence by year of age is shown in Figure 3.</w:t>
      </w:r>
    </w:p>
    <w:p w14:paraId="147D90B2" w14:textId="1E0D8526" w:rsidR="00203F0A" w:rsidRDefault="00203F0A" w:rsidP="005C2909">
      <w:pPr>
        <w:spacing w:line="360" w:lineRule="auto"/>
        <w:rPr>
          <w:i/>
        </w:rPr>
      </w:pPr>
      <w:r>
        <w:rPr>
          <w:i/>
        </w:rPr>
        <w:t>Seroprevalence estimates</w:t>
      </w:r>
    </w:p>
    <w:p w14:paraId="3024B6E2" w14:textId="0A5C41CB" w:rsidR="00203F0A" w:rsidRDefault="00203F0A" w:rsidP="005C2909">
      <w:pPr>
        <w:spacing w:line="360" w:lineRule="auto"/>
      </w:pPr>
      <w:r>
        <w:t xml:space="preserve">Table 1 shows the </w:t>
      </w:r>
      <w:r w:rsidR="00C7512E">
        <w:t xml:space="preserve">age-adjusted </w:t>
      </w:r>
      <w:r>
        <w:t>seroprevalence</w:t>
      </w:r>
      <w:r w:rsidR="00C7512E">
        <w:t xml:space="preserve"> of </w:t>
      </w:r>
      <w:r w:rsidR="00C7512E" w:rsidRPr="00952DBD">
        <w:t>1–9-year-olds</w:t>
      </w:r>
      <w:r w:rsidR="00B40C48">
        <w:t xml:space="preserve"> </w:t>
      </w:r>
      <w:r w:rsidR="00C7512E">
        <w:t xml:space="preserve">by </w:t>
      </w:r>
      <w:r>
        <w:t>test</w:t>
      </w:r>
      <w:r w:rsidR="008C636E">
        <w:t xml:space="preserve"> format</w:t>
      </w:r>
      <w:r>
        <w:t xml:space="preserve"> for each </w:t>
      </w:r>
      <w:r w:rsidR="008C636E">
        <w:t>EU</w:t>
      </w:r>
      <w:r>
        <w:t xml:space="preserve"> </w:t>
      </w:r>
      <w:r w:rsidR="008C636E">
        <w:t>included</w:t>
      </w:r>
      <w:r>
        <w:t>. The EU with TF &gt; 5% (</w:t>
      </w:r>
      <w:proofErr w:type="spellStart"/>
      <w:r>
        <w:t>Manono</w:t>
      </w:r>
      <w:proofErr w:type="spellEnd"/>
      <w:r>
        <w:t xml:space="preserve">) had a seroprevalence of &gt;25% on each of the assays (Table 1). The EUs with TF &lt;5% had a seroprevalence &lt;5% on all assays except the LFA cassette in </w:t>
      </w:r>
      <w:proofErr w:type="spellStart"/>
      <w:r>
        <w:t>Keran</w:t>
      </w:r>
      <w:proofErr w:type="spellEnd"/>
      <w:r>
        <w:t xml:space="preserve"> (</w:t>
      </w:r>
      <w:r w:rsidR="002C4822">
        <w:t>7.7</w:t>
      </w:r>
      <w:r>
        <w:t xml:space="preserve">%, 95% CI: </w:t>
      </w:r>
      <w:r w:rsidR="002C4822">
        <w:t>4.1-14.2</w:t>
      </w:r>
      <w:r>
        <w:t xml:space="preserve">) and CT694 MBA in </w:t>
      </w:r>
      <w:proofErr w:type="spellStart"/>
      <w:r>
        <w:t>Nyemba</w:t>
      </w:r>
      <w:proofErr w:type="spellEnd"/>
      <w:r w:rsidR="00D54F48">
        <w:t xml:space="preserve"> (6.1%, 95% CI: 5.0-7.6)</w:t>
      </w:r>
      <w:r>
        <w:t xml:space="preserve">.  </w:t>
      </w:r>
      <w:commentRangeStart w:id="13"/>
      <w:commentRangeStart w:id="14"/>
      <w:r>
        <w:t xml:space="preserve">Confidence intervals were overlapping between Pgp3 MBA and each type of test for each EU except the Pgp3 LFA cassette </w:t>
      </w:r>
      <w:commentRangeEnd w:id="13"/>
      <w:r w:rsidR="008C636E">
        <w:rPr>
          <w:rStyle w:val="CommentReference"/>
        </w:rPr>
        <w:commentReference w:id="13"/>
      </w:r>
      <w:commentRangeEnd w:id="14"/>
      <w:r w:rsidR="00137C3A">
        <w:rPr>
          <w:rStyle w:val="CommentReference"/>
        </w:rPr>
        <w:commentReference w:id="14"/>
      </w:r>
      <w:r>
        <w:t>(</w:t>
      </w:r>
      <w:proofErr w:type="spellStart"/>
      <w:r>
        <w:t>Keran</w:t>
      </w:r>
      <w:proofErr w:type="spellEnd"/>
      <w:r>
        <w:t xml:space="preserve">). </w:t>
      </w:r>
    </w:p>
    <w:p w14:paraId="0B88DB1D" w14:textId="77777777" w:rsidR="00203F0A" w:rsidRPr="003105B0" w:rsidRDefault="00203F0A" w:rsidP="00203F0A"/>
    <w:tbl>
      <w:tblPr>
        <w:tblStyle w:val="TableGrid"/>
        <w:tblW w:w="9625" w:type="dxa"/>
        <w:jc w:val="center"/>
        <w:tblLook w:val="04A0" w:firstRow="1" w:lastRow="0" w:firstColumn="1" w:lastColumn="0" w:noHBand="0" w:noVBand="1"/>
      </w:tblPr>
      <w:tblGrid>
        <w:gridCol w:w="1051"/>
        <w:gridCol w:w="987"/>
        <w:gridCol w:w="1287"/>
        <w:gridCol w:w="1260"/>
        <w:gridCol w:w="1260"/>
        <w:gridCol w:w="1260"/>
        <w:gridCol w:w="1260"/>
        <w:gridCol w:w="1260"/>
      </w:tblGrid>
      <w:tr w:rsidR="003B541C" w14:paraId="6959B0D6" w14:textId="77777777" w:rsidTr="00E47A34">
        <w:trPr>
          <w:jc w:val="center"/>
        </w:trPr>
        <w:tc>
          <w:tcPr>
            <w:tcW w:w="1051" w:type="dxa"/>
          </w:tcPr>
          <w:p w14:paraId="1C4AA74D" w14:textId="77777777" w:rsidR="00203F0A" w:rsidRPr="00F0720D" w:rsidRDefault="00203F0A" w:rsidP="001E42F1">
            <w:pPr>
              <w:jc w:val="center"/>
              <w:rPr>
                <w:b/>
              </w:rPr>
            </w:pPr>
            <w:bookmarkStart w:id="15" w:name="_Hlk38895141"/>
            <w:r w:rsidRPr="00F0720D">
              <w:rPr>
                <w:b/>
              </w:rPr>
              <w:t>Country</w:t>
            </w:r>
          </w:p>
        </w:tc>
        <w:tc>
          <w:tcPr>
            <w:tcW w:w="987" w:type="dxa"/>
          </w:tcPr>
          <w:p w14:paraId="7700FE8D" w14:textId="77777777" w:rsidR="00203F0A" w:rsidRPr="00F0720D" w:rsidRDefault="00203F0A" w:rsidP="001E42F1">
            <w:pPr>
              <w:jc w:val="center"/>
              <w:rPr>
                <w:b/>
              </w:rPr>
            </w:pPr>
            <w:r w:rsidRPr="00F0720D">
              <w:rPr>
                <w:b/>
              </w:rPr>
              <w:t>EU</w:t>
            </w:r>
          </w:p>
        </w:tc>
        <w:tc>
          <w:tcPr>
            <w:tcW w:w="1287" w:type="dxa"/>
          </w:tcPr>
          <w:p w14:paraId="7C324F4B" w14:textId="77777777" w:rsidR="00203F0A" w:rsidRDefault="00203F0A" w:rsidP="001E42F1">
            <w:pPr>
              <w:jc w:val="center"/>
              <w:rPr>
                <w:b/>
              </w:rPr>
            </w:pPr>
            <w:r w:rsidRPr="00F0720D">
              <w:rPr>
                <w:b/>
              </w:rPr>
              <w:t>TF</w:t>
            </w:r>
          </w:p>
          <w:p w14:paraId="3118FBFD" w14:textId="77777777" w:rsidR="00203F0A" w:rsidRPr="00F0720D" w:rsidRDefault="00203F0A" w:rsidP="001E42F1">
            <w:pPr>
              <w:jc w:val="center"/>
              <w:rPr>
                <w:b/>
              </w:rPr>
            </w:pPr>
            <w:r>
              <w:rPr>
                <w:b/>
              </w:rPr>
              <w:t xml:space="preserve">% (95% CI) </w:t>
            </w:r>
          </w:p>
        </w:tc>
        <w:tc>
          <w:tcPr>
            <w:tcW w:w="1260" w:type="dxa"/>
          </w:tcPr>
          <w:p w14:paraId="2687E99C" w14:textId="5A9CC614" w:rsidR="00203F0A" w:rsidRDefault="00203F0A" w:rsidP="001E42F1">
            <w:pPr>
              <w:jc w:val="center"/>
              <w:rPr>
                <w:b/>
              </w:rPr>
            </w:pPr>
            <w:r w:rsidRPr="00F0720D">
              <w:rPr>
                <w:b/>
              </w:rPr>
              <w:t>Pgp3</w:t>
            </w:r>
            <w:r w:rsidR="00E47A34">
              <w:rPr>
                <w:b/>
              </w:rPr>
              <w:t xml:space="preserve">  </w:t>
            </w:r>
            <w:r w:rsidRPr="00F0720D">
              <w:rPr>
                <w:b/>
              </w:rPr>
              <w:t xml:space="preserve"> MBA</w:t>
            </w:r>
          </w:p>
          <w:p w14:paraId="4719D133" w14:textId="77777777" w:rsidR="00203F0A" w:rsidRPr="00F0720D" w:rsidRDefault="00203F0A" w:rsidP="001E42F1">
            <w:pPr>
              <w:jc w:val="center"/>
              <w:rPr>
                <w:b/>
              </w:rPr>
            </w:pPr>
            <w:r>
              <w:rPr>
                <w:b/>
              </w:rPr>
              <w:t>% (95% CI)</w:t>
            </w:r>
          </w:p>
        </w:tc>
        <w:tc>
          <w:tcPr>
            <w:tcW w:w="1260" w:type="dxa"/>
          </w:tcPr>
          <w:p w14:paraId="447B6EF7" w14:textId="77777777" w:rsidR="00203F0A" w:rsidRDefault="00203F0A" w:rsidP="001E42F1">
            <w:pPr>
              <w:jc w:val="center"/>
              <w:rPr>
                <w:b/>
              </w:rPr>
            </w:pPr>
            <w:r w:rsidRPr="00F0720D">
              <w:rPr>
                <w:b/>
              </w:rPr>
              <w:t>C</w:t>
            </w:r>
            <w:r>
              <w:rPr>
                <w:b/>
              </w:rPr>
              <w:t>T</w:t>
            </w:r>
            <w:r w:rsidRPr="00F0720D">
              <w:rPr>
                <w:b/>
              </w:rPr>
              <w:t>694 MBA</w:t>
            </w:r>
          </w:p>
          <w:p w14:paraId="4E5CC09D" w14:textId="77777777" w:rsidR="00203F0A" w:rsidRPr="00F0720D" w:rsidRDefault="00203F0A" w:rsidP="001E42F1">
            <w:pPr>
              <w:jc w:val="center"/>
              <w:rPr>
                <w:b/>
              </w:rPr>
            </w:pPr>
            <w:r>
              <w:rPr>
                <w:b/>
              </w:rPr>
              <w:t>% (95% CI)</w:t>
            </w:r>
          </w:p>
        </w:tc>
        <w:tc>
          <w:tcPr>
            <w:tcW w:w="1260" w:type="dxa"/>
          </w:tcPr>
          <w:p w14:paraId="57561A6E" w14:textId="77777777" w:rsidR="00203F0A" w:rsidRDefault="00203F0A" w:rsidP="001E42F1">
            <w:pPr>
              <w:jc w:val="center"/>
              <w:rPr>
                <w:b/>
              </w:rPr>
            </w:pPr>
            <w:r w:rsidRPr="00F0720D">
              <w:rPr>
                <w:b/>
              </w:rPr>
              <w:t xml:space="preserve">Pgp3 LFA </w:t>
            </w:r>
            <w:r>
              <w:rPr>
                <w:b/>
              </w:rPr>
              <w:t>cassette</w:t>
            </w:r>
          </w:p>
          <w:p w14:paraId="1D40CE2C" w14:textId="77777777" w:rsidR="00203F0A" w:rsidRPr="00F0720D" w:rsidRDefault="00203F0A" w:rsidP="001E42F1">
            <w:pPr>
              <w:jc w:val="center"/>
              <w:rPr>
                <w:b/>
              </w:rPr>
            </w:pPr>
            <w:r>
              <w:rPr>
                <w:b/>
              </w:rPr>
              <w:t>% (95% CI)</w:t>
            </w:r>
          </w:p>
        </w:tc>
        <w:tc>
          <w:tcPr>
            <w:tcW w:w="1260" w:type="dxa"/>
          </w:tcPr>
          <w:p w14:paraId="5A322A27" w14:textId="77777777" w:rsidR="00203F0A" w:rsidRDefault="00203F0A" w:rsidP="001E42F1">
            <w:pPr>
              <w:jc w:val="center"/>
              <w:rPr>
                <w:b/>
              </w:rPr>
            </w:pPr>
            <w:r w:rsidRPr="00F0720D">
              <w:rPr>
                <w:b/>
              </w:rPr>
              <w:t>Pgp3 LFA gold</w:t>
            </w:r>
          </w:p>
          <w:p w14:paraId="5187EE89" w14:textId="77777777" w:rsidR="00203F0A" w:rsidRPr="00F0720D" w:rsidRDefault="00203F0A" w:rsidP="001E42F1">
            <w:pPr>
              <w:jc w:val="center"/>
              <w:rPr>
                <w:b/>
              </w:rPr>
            </w:pPr>
            <w:r>
              <w:rPr>
                <w:b/>
              </w:rPr>
              <w:t>% (95% CI)</w:t>
            </w:r>
          </w:p>
        </w:tc>
        <w:tc>
          <w:tcPr>
            <w:tcW w:w="1260" w:type="dxa"/>
          </w:tcPr>
          <w:p w14:paraId="66D6EBD6" w14:textId="77777777" w:rsidR="00203F0A" w:rsidRDefault="00203F0A" w:rsidP="001E42F1">
            <w:pPr>
              <w:jc w:val="center"/>
              <w:rPr>
                <w:b/>
              </w:rPr>
            </w:pPr>
            <w:r w:rsidRPr="00F0720D">
              <w:rPr>
                <w:b/>
              </w:rPr>
              <w:t xml:space="preserve">Pgp3 LFA </w:t>
            </w:r>
            <w:r>
              <w:rPr>
                <w:b/>
              </w:rPr>
              <w:t xml:space="preserve"> black </w:t>
            </w:r>
            <w:r w:rsidRPr="00F0720D">
              <w:rPr>
                <w:b/>
              </w:rPr>
              <w:t>latex</w:t>
            </w:r>
          </w:p>
          <w:p w14:paraId="5E226A6D" w14:textId="77777777" w:rsidR="00203F0A" w:rsidRPr="00F0720D" w:rsidRDefault="00203F0A" w:rsidP="001E42F1">
            <w:pPr>
              <w:jc w:val="center"/>
              <w:rPr>
                <w:b/>
              </w:rPr>
            </w:pPr>
            <w:r>
              <w:rPr>
                <w:b/>
              </w:rPr>
              <w:t>% (95% CI)</w:t>
            </w:r>
          </w:p>
        </w:tc>
      </w:tr>
      <w:tr w:rsidR="003B541C" w14:paraId="4C98B057" w14:textId="77777777" w:rsidTr="00E47A34">
        <w:trPr>
          <w:jc w:val="center"/>
        </w:trPr>
        <w:tc>
          <w:tcPr>
            <w:tcW w:w="1051" w:type="dxa"/>
            <w:vMerge w:val="restart"/>
          </w:tcPr>
          <w:p w14:paraId="30E1E865" w14:textId="77777777" w:rsidR="00203F0A" w:rsidRDefault="00203F0A" w:rsidP="001E42F1">
            <w:pPr>
              <w:jc w:val="center"/>
            </w:pPr>
          </w:p>
          <w:p w14:paraId="659D3EAF" w14:textId="77777777" w:rsidR="00203F0A" w:rsidRPr="0032645B" w:rsidRDefault="00203F0A" w:rsidP="001E42F1">
            <w:pPr>
              <w:jc w:val="center"/>
            </w:pPr>
            <w:r>
              <w:t>Togo</w:t>
            </w:r>
          </w:p>
        </w:tc>
        <w:tc>
          <w:tcPr>
            <w:tcW w:w="987" w:type="dxa"/>
          </w:tcPr>
          <w:p w14:paraId="5C7AB12A" w14:textId="77777777" w:rsidR="00203F0A" w:rsidRPr="0032645B" w:rsidRDefault="00203F0A" w:rsidP="001E42F1">
            <w:pPr>
              <w:jc w:val="center"/>
            </w:pPr>
            <w:proofErr w:type="spellStart"/>
            <w:r>
              <w:t>Keran</w:t>
            </w:r>
            <w:proofErr w:type="spellEnd"/>
          </w:p>
        </w:tc>
        <w:tc>
          <w:tcPr>
            <w:tcW w:w="1287" w:type="dxa"/>
          </w:tcPr>
          <w:p w14:paraId="69EB802E" w14:textId="77777777" w:rsidR="00203F0A" w:rsidRPr="0032645B" w:rsidRDefault="00203F0A" w:rsidP="001E42F1">
            <w:pPr>
              <w:jc w:val="center"/>
            </w:pPr>
            <w:commentRangeStart w:id="16"/>
            <w:r>
              <w:t>0.38</w:t>
            </w:r>
            <w:commentRangeEnd w:id="16"/>
            <w:r w:rsidR="005A4299">
              <w:rPr>
                <w:rStyle w:val="CommentReference"/>
              </w:rPr>
              <w:commentReference w:id="16"/>
            </w:r>
          </w:p>
        </w:tc>
        <w:tc>
          <w:tcPr>
            <w:tcW w:w="1260" w:type="dxa"/>
          </w:tcPr>
          <w:p w14:paraId="6C4A5AF2" w14:textId="2FE3D6ED" w:rsidR="00203F0A" w:rsidRPr="0032645B" w:rsidRDefault="00C7512E" w:rsidP="001E42F1">
            <w:pPr>
              <w:jc w:val="center"/>
            </w:pPr>
            <w:r>
              <w:t xml:space="preserve">2.8 </w:t>
            </w:r>
            <w:r w:rsidR="003B541C">
              <w:t xml:space="preserve">       </w:t>
            </w:r>
            <w:r w:rsidR="000C603C">
              <w:t>(1.3-6.4)</w:t>
            </w:r>
          </w:p>
        </w:tc>
        <w:tc>
          <w:tcPr>
            <w:tcW w:w="1260" w:type="dxa"/>
          </w:tcPr>
          <w:p w14:paraId="7B8FE435" w14:textId="06B15A2B" w:rsidR="00203F0A" w:rsidRPr="0032645B" w:rsidRDefault="00C7512E" w:rsidP="001E42F1">
            <w:pPr>
              <w:jc w:val="center"/>
            </w:pPr>
            <w:r>
              <w:t xml:space="preserve">2.8 </w:t>
            </w:r>
            <w:r w:rsidR="003B541C">
              <w:t xml:space="preserve">        </w:t>
            </w:r>
            <w:r>
              <w:t>(</w:t>
            </w:r>
            <w:r w:rsidR="00C33391">
              <w:t>1.3</w:t>
            </w:r>
            <w:r>
              <w:t>-</w:t>
            </w:r>
            <w:r w:rsidR="00C33391">
              <w:t>6.5</w:t>
            </w:r>
            <w:r>
              <w:t>)</w:t>
            </w:r>
          </w:p>
        </w:tc>
        <w:tc>
          <w:tcPr>
            <w:tcW w:w="1260" w:type="dxa"/>
          </w:tcPr>
          <w:p w14:paraId="5A32AD7A" w14:textId="7145178B" w:rsidR="00203F0A" w:rsidRPr="0032645B" w:rsidRDefault="00A93050" w:rsidP="001E42F1">
            <w:pPr>
              <w:jc w:val="center"/>
            </w:pPr>
            <w:r>
              <w:t>7.7</w:t>
            </w:r>
            <w:r w:rsidR="00203F0A">
              <w:t xml:space="preserve">          (</w:t>
            </w:r>
            <w:r>
              <w:t>4.1-14.2</w:t>
            </w:r>
            <w:r w:rsidR="00203F0A">
              <w:t>)</w:t>
            </w:r>
          </w:p>
        </w:tc>
        <w:tc>
          <w:tcPr>
            <w:tcW w:w="1260" w:type="dxa"/>
          </w:tcPr>
          <w:p w14:paraId="653614A2" w14:textId="79433A07" w:rsidR="00203F0A" w:rsidRPr="0032645B" w:rsidRDefault="00203F0A" w:rsidP="001E42F1">
            <w:pPr>
              <w:jc w:val="center"/>
            </w:pPr>
            <w:r>
              <w:t>4.</w:t>
            </w:r>
            <w:r w:rsidR="003D2BF5">
              <w:t>4</w:t>
            </w:r>
            <w:r>
              <w:t xml:space="preserve">         (</w:t>
            </w:r>
            <w:r w:rsidR="003B541C">
              <w:t>2.3</w:t>
            </w:r>
            <w:r>
              <w:t>–</w:t>
            </w:r>
            <w:r w:rsidR="003B541C">
              <w:t>8.7</w:t>
            </w:r>
            <w:r>
              <w:t>)</w:t>
            </w:r>
          </w:p>
        </w:tc>
        <w:tc>
          <w:tcPr>
            <w:tcW w:w="1260" w:type="dxa"/>
          </w:tcPr>
          <w:p w14:paraId="66C27998" w14:textId="77777777" w:rsidR="00203F0A" w:rsidRDefault="00203F0A" w:rsidP="001E42F1">
            <w:pPr>
              <w:jc w:val="center"/>
            </w:pPr>
            <w:r>
              <w:t>2.4</w:t>
            </w:r>
          </w:p>
          <w:p w14:paraId="4DBFA7E4" w14:textId="6C258A8A" w:rsidR="00203F0A" w:rsidRPr="0032645B" w:rsidRDefault="00203F0A" w:rsidP="001E42F1">
            <w:pPr>
              <w:jc w:val="center"/>
            </w:pPr>
            <w:r>
              <w:t>(1.</w:t>
            </w:r>
            <w:r w:rsidR="00C22BDB">
              <w:t>0</w:t>
            </w:r>
            <w:r>
              <w:t>–</w:t>
            </w:r>
            <w:r w:rsidR="00C22BDB">
              <w:t>5.9</w:t>
            </w:r>
            <w:r>
              <w:t>)</w:t>
            </w:r>
          </w:p>
        </w:tc>
      </w:tr>
      <w:tr w:rsidR="003B541C" w14:paraId="187DE9E5" w14:textId="77777777" w:rsidTr="00E47A34">
        <w:trPr>
          <w:jc w:val="center"/>
        </w:trPr>
        <w:tc>
          <w:tcPr>
            <w:tcW w:w="1051" w:type="dxa"/>
            <w:vMerge/>
          </w:tcPr>
          <w:p w14:paraId="18B1E3A2" w14:textId="77777777" w:rsidR="00203F0A" w:rsidRPr="0032645B" w:rsidRDefault="00203F0A" w:rsidP="001E42F1">
            <w:pPr>
              <w:jc w:val="center"/>
            </w:pPr>
          </w:p>
        </w:tc>
        <w:tc>
          <w:tcPr>
            <w:tcW w:w="987" w:type="dxa"/>
          </w:tcPr>
          <w:p w14:paraId="7B767226" w14:textId="77777777" w:rsidR="00203F0A" w:rsidRPr="0032645B" w:rsidRDefault="00203F0A" w:rsidP="001E42F1">
            <w:pPr>
              <w:jc w:val="center"/>
            </w:pPr>
            <w:proofErr w:type="spellStart"/>
            <w:r>
              <w:t>Anie</w:t>
            </w:r>
            <w:proofErr w:type="spellEnd"/>
          </w:p>
        </w:tc>
        <w:tc>
          <w:tcPr>
            <w:tcW w:w="1287" w:type="dxa"/>
          </w:tcPr>
          <w:p w14:paraId="0A0613C5" w14:textId="77777777" w:rsidR="00203F0A" w:rsidRPr="0032645B" w:rsidRDefault="00203F0A" w:rsidP="001E42F1">
            <w:pPr>
              <w:jc w:val="center"/>
            </w:pPr>
            <w:commentRangeStart w:id="17"/>
            <w:r>
              <w:t>0.27</w:t>
            </w:r>
            <w:commentRangeEnd w:id="17"/>
            <w:r w:rsidR="005A4299">
              <w:rPr>
                <w:rStyle w:val="CommentReference"/>
              </w:rPr>
              <w:commentReference w:id="17"/>
            </w:r>
          </w:p>
        </w:tc>
        <w:tc>
          <w:tcPr>
            <w:tcW w:w="1260" w:type="dxa"/>
          </w:tcPr>
          <w:p w14:paraId="448D6458" w14:textId="553A4283" w:rsidR="00203F0A" w:rsidRPr="0032645B" w:rsidRDefault="00C7512E" w:rsidP="001E42F1">
            <w:pPr>
              <w:jc w:val="center"/>
            </w:pPr>
            <w:r>
              <w:t>4.</w:t>
            </w:r>
            <w:r w:rsidR="00843A40">
              <w:t>4</w:t>
            </w:r>
            <w:r w:rsidR="003B541C">
              <w:t xml:space="preserve">        </w:t>
            </w:r>
            <w:r>
              <w:t>(</w:t>
            </w:r>
            <w:r w:rsidR="00C33391">
              <w:t>2.3</w:t>
            </w:r>
            <w:r>
              <w:t>-</w:t>
            </w:r>
            <w:r w:rsidR="00C33391">
              <w:t>8.7</w:t>
            </w:r>
            <w:r>
              <w:t>)</w:t>
            </w:r>
          </w:p>
        </w:tc>
        <w:tc>
          <w:tcPr>
            <w:tcW w:w="1260" w:type="dxa"/>
          </w:tcPr>
          <w:p w14:paraId="2005BFF2" w14:textId="65CFA67D" w:rsidR="00203F0A" w:rsidRPr="0032645B" w:rsidRDefault="00C7512E" w:rsidP="001E42F1">
            <w:pPr>
              <w:jc w:val="center"/>
            </w:pPr>
            <w:r>
              <w:t>4.</w:t>
            </w:r>
            <w:r w:rsidR="00C33391">
              <w:t xml:space="preserve">8  </w:t>
            </w:r>
            <w:r w:rsidR="003B541C">
              <w:t xml:space="preserve">      </w:t>
            </w:r>
            <w:r>
              <w:t>(</w:t>
            </w:r>
            <w:r w:rsidR="00C33391">
              <w:t>2.5</w:t>
            </w:r>
            <w:r>
              <w:t>-</w:t>
            </w:r>
            <w:r w:rsidR="00C22BDB">
              <w:t>9.3</w:t>
            </w:r>
            <w:r>
              <w:t>)</w:t>
            </w:r>
          </w:p>
        </w:tc>
        <w:tc>
          <w:tcPr>
            <w:tcW w:w="1260" w:type="dxa"/>
          </w:tcPr>
          <w:p w14:paraId="17A172AB" w14:textId="6325EC54" w:rsidR="00203F0A" w:rsidRPr="0032645B" w:rsidRDefault="00562775" w:rsidP="001E42F1">
            <w:pPr>
              <w:jc w:val="center"/>
            </w:pPr>
            <w:r>
              <w:t xml:space="preserve"> 2.4 </w:t>
            </w:r>
            <w:r w:rsidR="003B541C">
              <w:t xml:space="preserve">  </w:t>
            </w:r>
            <w:r w:rsidR="0015361D">
              <w:t xml:space="preserve">   </w:t>
            </w:r>
            <w:r w:rsidR="003B541C">
              <w:t xml:space="preserve"> </w:t>
            </w:r>
            <w:r>
              <w:t>(</w:t>
            </w:r>
            <w:r w:rsidR="000A3E8B">
              <w:t>0.8-7.</w:t>
            </w:r>
            <w:r w:rsidR="00A024F4">
              <w:t>5</w:t>
            </w:r>
            <w:r w:rsidR="000A3E8B">
              <w:t>)</w:t>
            </w:r>
          </w:p>
        </w:tc>
        <w:tc>
          <w:tcPr>
            <w:tcW w:w="1260" w:type="dxa"/>
          </w:tcPr>
          <w:p w14:paraId="27B8D61A" w14:textId="22D1BC12" w:rsidR="00203F0A" w:rsidRPr="0032645B" w:rsidRDefault="00203F0A" w:rsidP="001E42F1">
            <w:pPr>
              <w:jc w:val="center"/>
            </w:pPr>
            <w:r>
              <w:t>3.</w:t>
            </w:r>
            <w:r w:rsidR="00203EAB">
              <w:t>7</w:t>
            </w:r>
            <w:r>
              <w:t xml:space="preserve">         (</w:t>
            </w:r>
            <w:r w:rsidR="00195352">
              <w:t>1.8</w:t>
            </w:r>
            <w:r>
              <w:t>–</w:t>
            </w:r>
            <w:r w:rsidR="00195352">
              <w:t>8.1</w:t>
            </w:r>
            <w:r>
              <w:t>)</w:t>
            </w:r>
          </w:p>
        </w:tc>
        <w:tc>
          <w:tcPr>
            <w:tcW w:w="1260" w:type="dxa"/>
          </w:tcPr>
          <w:p w14:paraId="78FA5DF6" w14:textId="5C31405A" w:rsidR="00203F0A" w:rsidRDefault="00203F0A" w:rsidP="001E42F1">
            <w:pPr>
              <w:jc w:val="center"/>
            </w:pPr>
            <w:r>
              <w:t>4.</w:t>
            </w:r>
            <w:r w:rsidR="00195352">
              <w:t>5</w:t>
            </w:r>
          </w:p>
          <w:p w14:paraId="37F3A140" w14:textId="7D41E81B" w:rsidR="00203F0A" w:rsidRPr="0032645B" w:rsidRDefault="00203F0A" w:rsidP="001E42F1">
            <w:pPr>
              <w:jc w:val="center"/>
            </w:pPr>
            <w:r>
              <w:t>(</w:t>
            </w:r>
            <w:r w:rsidR="00195352">
              <w:t>2</w:t>
            </w:r>
            <w:r>
              <w:t>.3–</w:t>
            </w:r>
            <w:r w:rsidR="00195352">
              <w:t>9.3</w:t>
            </w:r>
            <w:r>
              <w:t>)</w:t>
            </w:r>
          </w:p>
        </w:tc>
      </w:tr>
      <w:tr w:rsidR="003B541C" w14:paraId="5AA6BA2F" w14:textId="77777777" w:rsidTr="00E47A34">
        <w:trPr>
          <w:jc w:val="center"/>
        </w:trPr>
        <w:tc>
          <w:tcPr>
            <w:tcW w:w="1051" w:type="dxa"/>
            <w:vMerge w:val="restart"/>
          </w:tcPr>
          <w:p w14:paraId="3182C145" w14:textId="77777777" w:rsidR="00203F0A" w:rsidRDefault="00203F0A" w:rsidP="001E42F1">
            <w:pPr>
              <w:jc w:val="center"/>
            </w:pPr>
          </w:p>
          <w:p w14:paraId="003D4E0F" w14:textId="77777777" w:rsidR="00203F0A" w:rsidRPr="0032645B" w:rsidRDefault="00203F0A" w:rsidP="001E42F1">
            <w:pPr>
              <w:jc w:val="center"/>
            </w:pPr>
            <w:r>
              <w:t>DRC</w:t>
            </w:r>
          </w:p>
        </w:tc>
        <w:tc>
          <w:tcPr>
            <w:tcW w:w="987" w:type="dxa"/>
          </w:tcPr>
          <w:p w14:paraId="4AE84EB2" w14:textId="77777777" w:rsidR="00203F0A" w:rsidRPr="0032645B" w:rsidRDefault="00203F0A" w:rsidP="001E42F1">
            <w:proofErr w:type="spellStart"/>
            <w:r>
              <w:t>Manono</w:t>
            </w:r>
            <w:proofErr w:type="spellEnd"/>
          </w:p>
        </w:tc>
        <w:tc>
          <w:tcPr>
            <w:tcW w:w="1287" w:type="dxa"/>
          </w:tcPr>
          <w:p w14:paraId="4D1FD3D0" w14:textId="77777777" w:rsidR="00203F0A" w:rsidRDefault="00203F0A" w:rsidP="001E42F1">
            <w:pPr>
              <w:jc w:val="center"/>
            </w:pPr>
            <w:r>
              <w:t xml:space="preserve">7.3     </w:t>
            </w:r>
          </w:p>
          <w:p w14:paraId="590DAFEC" w14:textId="77777777" w:rsidR="00203F0A" w:rsidRPr="0032645B" w:rsidRDefault="00203F0A" w:rsidP="001E42F1">
            <w:pPr>
              <w:jc w:val="center"/>
            </w:pPr>
            <w:r>
              <w:t xml:space="preserve">  (4.2–11.6)</w:t>
            </w:r>
          </w:p>
        </w:tc>
        <w:tc>
          <w:tcPr>
            <w:tcW w:w="1260" w:type="dxa"/>
          </w:tcPr>
          <w:p w14:paraId="7D22D702" w14:textId="5E61D83A" w:rsidR="00203F0A" w:rsidRPr="0032645B" w:rsidRDefault="00A55560" w:rsidP="001E42F1">
            <w:pPr>
              <w:jc w:val="center"/>
            </w:pPr>
            <w:r>
              <w:t>28.</w:t>
            </w:r>
            <w:r w:rsidR="00831192">
              <w:t>3</w:t>
            </w:r>
            <w:r w:rsidR="00203F0A">
              <w:t xml:space="preserve">      (</w:t>
            </w:r>
            <w:r>
              <w:t>2</w:t>
            </w:r>
            <w:r w:rsidR="00831192">
              <w:t>2.2</w:t>
            </w:r>
            <w:r w:rsidR="00203F0A">
              <w:t>–</w:t>
            </w:r>
            <w:r>
              <w:t>3</w:t>
            </w:r>
            <w:r w:rsidR="00831192">
              <w:t>5.5</w:t>
            </w:r>
            <w:r w:rsidR="00203F0A">
              <w:t>)</w:t>
            </w:r>
          </w:p>
        </w:tc>
        <w:tc>
          <w:tcPr>
            <w:tcW w:w="1260" w:type="dxa"/>
          </w:tcPr>
          <w:p w14:paraId="3C9F659B" w14:textId="248A0DA7" w:rsidR="00203F0A" w:rsidRDefault="00DF12BD" w:rsidP="001E42F1">
            <w:pPr>
              <w:jc w:val="center"/>
            </w:pPr>
            <w:r>
              <w:t>26.</w:t>
            </w:r>
            <w:r w:rsidR="00831192">
              <w:t>9</w:t>
            </w:r>
          </w:p>
          <w:p w14:paraId="4A09CB24" w14:textId="1AEC4E0D" w:rsidR="00203F0A" w:rsidRPr="0032645B" w:rsidRDefault="00203F0A" w:rsidP="001E42F1">
            <w:pPr>
              <w:jc w:val="center"/>
            </w:pPr>
            <w:r>
              <w:t>(</w:t>
            </w:r>
            <w:r w:rsidR="00DF12BD">
              <w:t>2</w:t>
            </w:r>
            <w:r w:rsidR="00831192">
              <w:t>0.9</w:t>
            </w:r>
            <w:r>
              <w:t>–</w:t>
            </w:r>
            <w:r w:rsidR="00831192">
              <w:t>34.0</w:t>
            </w:r>
            <w:r>
              <w:t>)</w:t>
            </w:r>
          </w:p>
        </w:tc>
        <w:tc>
          <w:tcPr>
            <w:tcW w:w="1260" w:type="dxa"/>
          </w:tcPr>
          <w:p w14:paraId="74C30A21" w14:textId="77777777" w:rsidR="00203F0A" w:rsidRPr="0032645B" w:rsidRDefault="00203F0A" w:rsidP="001E42F1">
            <w:pPr>
              <w:jc w:val="center"/>
            </w:pPr>
            <w:r>
              <w:t>ND</w:t>
            </w:r>
          </w:p>
        </w:tc>
        <w:tc>
          <w:tcPr>
            <w:tcW w:w="1260" w:type="dxa"/>
          </w:tcPr>
          <w:p w14:paraId="79687CF6" w14:textId="77777777" w:rsidR="00203F0A" w:rsidRPr="0032645B" w:rsidRDefault="00203F0A" w:rsidP="001E42F1">
            <w:pPr>
              <w:jc w:val="center"/>
            </w:pPr>
            <w:r>
              <w:t>ND</w:t>
            </w:r>
          </w:p>
        </w:tc>
        <w:tc>
          <w:tcPr>
            <w:tcW w:w="1260" w:type="dxa"/>
          </w:tcPr>
          <w:p w14:paraId="388ED5A4" w14:textId="3A3C656C" w:rsidR="00203F0A" w:rsidRPr="0032645B" w:rsidRDefault="004A0EA9" w:rsidP="001E42F1">
            <w:pPr>
              <w:jc w:val="center"/>
            </w:pPr>
            <w:r>
              <w:t>29.8</w:t>
            </w:r>
            <w:r w:rsidR="00203F0A">
              <w:t xml:space="preserve">     (</w:t>
            </w:r>
            <w:r>
              <w:t>2</w:t>
            </w:r>
            <w:r w:rsidR="00831192">
              <w:t>3</w:t>
            </w:r>
            <w:r>
              <w:t>.7</w:t>
            </w:r>
            <w:r w:rsidR="00203F0A">
              <w:t>–3</w:t>
            </w:r>
            <w:r w:rsidR="00831192">
              <w:t>7.2</w:t>
            </w:r>
            <w:r w:rsidR="00203F0A">
              <w:t>)</w:t>
            </w:r>
          </w:p>
        </w:tc>
      </w:tr>
      <w:tr w:rsidR="003B541C" w14:paraId="491E69E4" w14:textId="77777777" w:rsidTr="00E47A34">
        <w:trPr>
          <w:jc w:val="center"/>
        </w:trPr>
        <w:tc>
          <w:tcPr>
            <w:tcW w:w="1051" w:type="dxa"/>
            <w:vMerge/>
          </w:tcPr>
          <w:p w14:paraId="49419376" w14:textId="77777777" w:rsidR="00203F0A" w:rsidRPr="0032645B" w:rsidRDefault="00203F0A" w:rsidP="001E42F1">
            <w:pPr>
              <w:jc w:val="center"/>
            </w:pPr>
          </w:p>
        </w:tc>
        <w:tc>
          <w:tcPr>
            <w:tcW w:w="987" w:type="dxa"/>
          </w:tcPr>
          <w:p w14:paraId="73C2EF67" w14:textId="77777777" w:rsidR="00203F0A" w:rsidRPr="0032645B" w:rsidRDefault="00203F0A" w:rsidP="001E42F1">
            <w:proofErr w:type="spellStart"/>
            <w:r>
              <w:t>Nyemba</w:t>
            </w:r>
            <w:proofErr w:type="spellEnd"/>
          </w:p>
        </w:tc>
        <w:tc>
          <w:tcPr>
            <w:tcW w:w="1287" w:type="dxa"/>
          </w:tcPr>
          <w:p w14:paraId="186744F2" w14:textId="77777777" w:rsidR="00203F0A" w:rsidRDefault="00203F0A" w:rsidP="001E42F1">
            <w:pPr>
              <w:jc w:val="center"/>
            </w:pPr>
            <w:r>
              <w:t xml:space="preserve">1.1    </w:t>
            </w:r>
          </w:p>
          <w:p w14:paraId="4CCCBB93" w14:textId="77777777" w:rsidR="00203F0A" w:rsidRPr="0032645B" w:rsidRDefault="00203F0A" w:rsidP="001E42F1">
            <w:pPr>
              <w:jc w:val="center"/>
            </w:pPr>
            <w:r>
              <w:t xml:space="preserve">   (0.5–1.8)</w:t>
            </w:r>
          </w:p>
        </w:tc>
        <w:tc>
          <w:tcPr>
            <w:tcW w:w="1260" w:type="dxa"/>
          </w:tcPr>
          <w:p w14:paraId="6544D110" w14:textId="6749C5C3" w:rsidR="00203F0A" w:rsidRPr="0032645B" w:rsidRDefault="00203F0A" w:rsidP="001E42F1">
            <w:pPr>
              <w:jc w:val="center"/>
            </w:pPr>
            <w:r>
              <w:t>4.</w:t>
            </w:r>
            <w:r w:rsidR="00DF12BD">
              <w:t>1</w:t>
            </w:r>
            <w:r>
              <w:t xml:space="preserve">           (</w:t>
            </w:r>
            <w:r w:rsidR="00831192">
              <w:t>2</w:t>
            </w:r>
            <w:r>
              <w:t>.1–</w:t>
            </w:r>
            <w:r w:rsidR="00831192">
              <w:t>8.2</w:t>
            </w:r>
            <w:r>
              <w:t>)</w:t>
            </w:r>
          </w:p>
        </w:tc>
        <w:tc>
          <w:tcPr>
            <w:tcW w:w="1260" w:type="dxa"/>
          </w:tcPr>
          <w:p w14:paraId="1C154AC6" w14:textId="77777777" w:rsidR="00203F0A" w:rsidRDefault="00203F0A" w:rsidP="001E42F1">
            <w:pPr>
              <w:jc w:val="center"/>
            </w:pPr>
            <w:r>
              <w:t xml:space="preserve">6.1         </w:t>
            </w:r>
          </w:p>
          <w:p w14:paraId="77E26059" w14:textId="3324122A" w:rsidR="00203F0A" w:rsidRPr="0032645B" w:rsidRDefault="00203F0A" w:rsidP="001E42F1">
            <w:pPr>
              <w:jc w:val="center"/>
            </w:pPr>
            <w:r>
              <w:t>(</w:t>
            </w:r>
            <w:r w:rsidR="00831192">
              <w:t>3.4</w:t>
            </w:r>
            <w:r>
              <w:t>–</w:t>
            </w:r>
            <w:r w:rsidR="00831192">
              <w:t>10</w:t>
            </w:r>
            <w:r>
              <w:t>.</w:t>
            </w:r>
            <w:r w:rsidR="00DF12BD">
              <w:t>6</w:t>
            </w:r>
            <w:r>
              <w:t>)</w:t>
            </w:r>
          </w:p>
        </w:tc>
        <w:tc>
          <w:tcPr>
            <w:tcW w:w="1260" w:type="dxa"/>
          </w:tcPr>
          <w:p w14:paraId="42972F0B" w14:textId="77777777" w:rsidR="00203F0A" w:rsidRPr="0032645B" w:rsidRDefault="00203F0A" w:rsidP="001E42F1">
            <w:pPr>
              <w:jc w:val="center"/>
            </w:pPr>
            <w:r>
              <w:t>ND</w:t>
            </w:r>
          </w:p>
        </w:tc>
        <w:tc>
          <w:tcPr>
            <w:tcW w:w="1260" w:type="dxa"/>
          </w:tcPr>
          <w:p w14:paraId="3CF48473" w14:textId="77777777" w:rsidR="00203F0A" w:rsidRPr="0032645B" w:rsidRDefault="00203F0A" w:rsidP="001E42F1">
            <w:pPr>
              <w:jc w:val="center"/>
            </w:pPr>
            <w:r>
              <w:t>ND</w:t>
            </w:r>
          </w:p>
        </w:tc>
        <w:tc>
          <w:tcPr>
            <w:tcW w:w="1260" w:type="dxa"/>
          </w:tcPr>
          <w:p w14:paraId="0B8A0640" w14:textId="4C3B9603" w:rsidR="00203F0A" w:rsidRPr="0032645B" w:rsidRDefault="00203F0A" w:rsidP="001E42F1">
            <w:pPr>
              <w:jc w:val="center"/>
            </w:pPr>
            <w:r>
              <w:t>4.</w:t>
            </w:r>
            <w:r w:rsidR="004A0EA9">
              <w:t xml:space="preserve">9         </w:t>
            </w:r>
            <w:r>
              <w:t>(</w:t>
            </w:r>
            <w:r w:rsidR="00831192">
              <w:t>2.6</w:t>
            </w:r>
            <w:r>
              <w:t>–</w:t>
            </w:r>
            <w:r w:rsidR="00831192">
              <w:t>9.1</w:t>
            </w:r>
            <w:r>
              <w:t>)</w:t>
            </w:r>
          </w:p>
        </w:tc>
      </w:tr>
    </w:tbl>
    <w:bookmarkEnd w:id="15"/>
    <w:p w14:paraId="2ED122DA" w14:textId="5A4E89E6" w:rsidR="00203F0A" w:rsidRPr="001E42F1" w:rsidRDefault="001E42F1" w:rsidP="00203F0A">
      <w:pPr>
        <w:rPr>
          <w:iCs/>
        </w:rPr>
      </w:pPr>
      <w:r w:rsidRPr="001E42F1">
        <w:rPr>
          <w:iCs/>
        </w:rPr>
        <w:t xml:space="preserve">Table 1. Age-adjusted prevalence of trachomatous inflammation-follicular (TF) and anti-Ct antibodies by different immunoassays. </w:t>
      </w:r>
      <w:r>
        <w:rPr>
          <w:iCs/>
        </w:rPr>
        <w:t xml:space="preserve">EU = evaluation unit; CI = confidence interval; Pgp3 = plasmid gene product 3; CT = </w:t>
      </w:r>
      <w:r w:rsidRPr="001E42F1">
        <w:rPr>
          <w:i/>
        </w:rPr>
        <w:t>Chlamydia trachomatis</w:t>
      </w:r>
      <w:r>
        <w:rPr>
          <w:i/>
        </w:rPr>
        <w:t>;</w:t>
      </w:r>
      <w:r>
        <w:rPr>
          <w:iCs/>
        </w:rPr>
        <w:t xml:space="preserve"> MBA = multiplex bead assay; LFA = lateral flow assay; ND = not done.</w:t>
      </w:r>
    </w:p>
    <w:p w14:paraId="2832C290" w14:textId="70DAEAB6" w:rsidR="00203F0A" w:rsidRDefault="00203F0A" w:rsidP="005C2909">
      <w:pPr>
        <w:spacing w:line="360" w:lineRule="auto"/>
        <w:rPr>
          <w:i/>
        </w:rPr>
      </w:pPr>
      <w:r>
        <w:rPr>
          <w:i/>
        </w:rPr>
        <w:t>Ser</w:t>
      </w:r>
      <w:r w:rsidR="003D371C">
        <w:rPr>
          <w:i/>
        </w:rPr>
        <w:t>o</w:t>
      </w:r>
      <w:r>
        <w:rPr>
          <w:i/>
        </w:rPr>
        <w:t>conversion rate estimates</w:t>
      </w:r>
    </w:p>
    <w:p w14:paraId="3E5EDF16" w14:textId="5D3EF283" w:rsidR="00203F0A" w:rsidRDefault="00203F0A" w:rsidP="005C2909">
      <w:pPr>
        <w:spacing w:line="360" w:lineRule="auto"/>
      </w:pPr>
      <w:r>
        <w:t xml:space="preserve">Table 2 shows the seroconversion rate per 100 </w:t>
      </w:r>
      <w:r w:rsidR="00316799">
        <w:t>children per year</w:t>
      </w:r>
      <w:r w:rsidR="008C636E">
        <w:t xml:space="preserve"> </w:t>
      </w:r>
      <w:r>
        <w:t>for each test for</w:t>
      </w:r>
      <w:r w:rsidR="00316799">
        <w:t>mat in</w:t>
      </w:r>
      <w:r>
        <w:t xml:space="preserve"> each </w:t>
      </w:r>
      <w:r w:rsidR="008C636E">
        <w:t>EU</w:t>
      </w:r>
      <w:r>
        <w:t>. The EU with TF &gt; 5% (</w:t>
      </w:r>
      <w:proofErr w:type="spellStart"/>
      <w:r>
        <w:t>Manono</w:t>
      </w:r>
      <w:proofErr w:type="spellEnd"/>
      <w:r>
        <w:t xml:space="preserve">) had seroconversion rates above </w:t>
      </w:r>
      <w:r w:rsidR="004F52A5">
        <w:t>10</w:t>
      </w:r>
      <w:r>
        <w:t xml:space="preserve"> on </w:t>
      </w:r>
      <w:proofErr w:type="gramStart"/>
      <w:r>
        <w:t>the all</w:t>
      </w:r>
      <w:proofErr w:type="gramEnd"/>
      <w:r>
        <w:t xml:space="preserve"> tests. The EUs with TF &lt; 5% had seroconversion rates below 1.5 for Pgp3 MBA and Pgp3 LFA latex but not CT694 MBA (</w:t>
      </w:r>
      <w:proofErr w:type="spellStart"/>
      <w:r>
        <w:t>Nyemba</w:t>
      </w:r>
      <w:proofErr w:type="spellEnd"/>
      <w:r w:rsidR="005C110D">
        <w:t xml:space="preserve"> and </w:t>
      </w:r>
      <w:proofErr w:type="spellStart"/>
      <w:r w:rsidR="005C110D">
        <w:t>Anie</w:t>
      </w:r>
      <w:proofErr w:type="spellEnd"/>
      <w:r>
        <w:t xml:space="preserve">), Pgp3 LFA cassette </w:t>
      </w:r>
      <w:r w:rsidR="005C110D">
        <w:t>(</w:t>
      </w:r>
      <w:proofErr w:type="spellStart"/>
      <w:r>
        <w:t>Keran</w:t>
      </w:r>
      <w:proofErr w:type="spellEnd"/>
      <w:r w:rsidR="005C110D">
        <w:t>)</w:t>
      </w:r>
      <w:r>
        <w:t xml:space="preserve"> or Pgp3 LFA gold</w:t>
      </w:r>
      <w:r w:rsidR="005C110D">
        <w:t xml:space="preserve"> (</w:t>
      </w:r>
      <w:proofErr w:type="spellStart"/>
      <w:r>
        <w:t>Keran</w:t>
      </w:r>
      <w:proofErr w:type="spellEnd"/>
      <w:r w:rsidR="005C110D">
        <w:t>)</w:t>
      </w:r>
      <w:r>
        <w:t xml:space="preserve"> (Table 2).</w:t>
      </w:r>
    </w:p>
    <w:p w14:paraId="58A1217D" w14:textId="77777777" w:rsidR="00203F0A" w:rsidRPr="00D55EE0" w:rsidRDefault="00203F0A" w:rsidP="00203F0A"/>
    <w:tbl>
      <w:tblPr>
        <w:tblStyle w:val="TableGrid"/>
        <w:tblW w:w="0" w:type="auto"/>
        <w:jc w:val="center"/>
        <w:tblLook w:val="04A0" w:firstRow="1" w:lastRow="0" w:firstColumn="1" w:lastColumn="0" w:noHBand="0" w:noVBand="1"/>
      </w:tblPr>
      <w:tblGrid>
        <w:gridCol w:w="1165"/>
        <w:gridCol w:w="1530"/>
        <w:gridCol w:w="1170"/>
        <w:gridCol w:w="1260"/>
        <w:gridCol w:w="1440"/>
        <w:gridCol w:w="1440"/>
        <w:gridCol w:w="1345"/>
      </w:tblGrid>
      <w:tr w:rsidR="0045254A" w:rsidRPr="00F0720D" w14:paraId="4F563232" w14:textId="77777777" w:rsidTr="001E42F1">
        <w:trPr>
          <w:jc w:val="center"/>
        </w:trPr>
        <w:tc>
          <w:tcPr>
            <w:tcW w:w="1165" w:type="dxa"/>
          </w:tcPr>
          <w:p w14:paraId="388E91BA" w14:textId="77777777" w:rsidR="00203F0A" w:rsidRPr="00F0720D" w:rsidRDefault="00203F0A" w:rsidP="001E42F1">
            <w:pPr>
              <w:jc w:val="center"/>
              <w:rPr>
                <w:b/>
              </w:rPr>
            </w:pPr>
            <w:r w:rsidRPr="00F0720D">
              <w:rPr>
                <w:b/>
              </w:rPr>
              <w:t>Country</w:t>
            </w:r>
          </w:p>
        </w:tc>
        <w:tc>
          <w:tcPr>
            <w:tcW w:w="1530" w:type="dxa"/>
          </w:tcPr>
          <w:p w14:paraId="507953D4" w14:textId="77777777" w:rsidR="00203F0A" w:rsidRPr="00F0720D" w:rsidRDefault="00203F0A" w:rsidP="001E42F1">
            <w:pPr>
              <w:jc w:val="center"/>
              <w:rPr>
                <w:b/>
              </w:rPr>
            </w:pPr>
            <w:r w:rsidRPr="00F0720D">
              <w:rPr>
                <w:b/>
              </w:rPr>
              <w:t>EU</w:t>
            </w:r>
          </w:p>
        </w:tc>
        <w:tc>
          <w:tcPr>
            <w:tcW w:w="1170" w:type="dxa"/>
          </w:tcPr>
          <w:p w14:paraId="605DB5B2" w14:textId="77777777" w:rsidR="00203F0A" w:rsidRDefault="00203F0A" w:rsidP="001E42F1">
            <w:pPr>
              <w:jc w:val="center"/>
              <w:rPr>
                <w:b/>
              </w:rPr>
            </w:pPr>
            <w:r w:rsidRPr="00F0720D">
              <w:rPr>
                <w:b/>
              </w:rPr>
              <w:t>Pgp3 MBA</w:t>
            </w:r>
          </w:p>
          <w:p w14:paraId="5991BBE3" w14:textId="5C760342" w:rsidR="00A509F3" w:rsidRPr="00F0720D" w:rsidRDefault="001E42F1" w:rsidP="001E42F1">
            <w:pPr>
              <w:jc w:val="center"/>
              <w:rPr>
                <w:b/>
              </w:rPr>
            </w:pPr>
            <w:r>
              <w:rPr>
                <w:b/>
              </w:rPr>
              <w:t>% (95% CI)</w:t>
            </w:r>
          </w:p>
        </w:tc>
        <w:tc>
          <w:tcPr>
            <w:tcW w:w="1260" w:type="dxa"/>
          </w:tcPr>
          <w:p w14:paraId="4BDA1F60" w14:textId="77777777" w:rsidR="00203F0A" w:rsidRDefault="00203F0A" w:rsidP="001E42F1">
            <w:pPr>
              <w:jc w:val="center"/>
              <w:rPr>
                <w:b/>
              </w:rPr>
            </w:pPr>
            <w:r w:rsidRPr="00F0720D">
              <w:rPr>
                <w:b/>
              </w:rPr>
              <w:t>C</w:t>
            </w:r>
            <w:r>
              <w:rPr>
                <w:b/>
              </w:rPr>
              <w:t>T</w:t>
            </w:r>
            <w:r w:rsidRPr="00F0720D">
              <w:rPr>
                <w:b/>
              </w:rPr>
              <w:t>694 MBA</w:t>
            </w:r>
          </w:p>
          <w:p w14:paraId="46E1E56E" w14:textId="09F295F9" w:rsidR="001E42F1" w:rsidRPr="00F0720D" w:rsidRDefault="001E42F1" w:rsidP="001E42F1">
            <w:pPr>
              <w:jc w:val="center"/>
              <w:rPr>
                <w:b/>
              </w:rPr>
            </w:pPr>
            <w:r>
              <w:rPr>
                <w:b/>
              </w:rPr>
              <w:t>% (95% CI)</w:t>
            </w:r>
          </w:p>
        </w:tc>
        <w:tc>
          <w:tcPr>
            <w:tcW w:w="1440" w:type="dxa"/>
          </w:tcPr>
          <w:p w14:paraId="433A0EDB" w14:textId="77777777" w:rsidR="00203F0A" w:rsidRDefault="00203F0A" w:rsidP="001E42F1">
            <w:pPr>
              <w:jc w:val="center"/>
              <w:rPr>
                <w:b/>
              </w:rPr>
            </w:pPr>
            <w:r w:rsidRPr="00F0720D">
              <w:rPr>
                <w:b/>
              </w:rPr>
              <w:t xml:space="preserve">Pgp3 LFA </w:t>
            </w:r>
            <w:r>
              <w:rPr>
                <w:b/>
              </w:rPr>
              <w:t>cassette</w:t>
            </w:r>
          </w:p>
          <w:p w14:paraId="632B915D" w14:textId="2558CFB6" w:rsidR="001E42F1" w:rsidRPr="00F0720D" w:rsidRDefault="001E42F1" w:rsidP="001E42F1">
            <w:pPr>
              <w:jc w:val="center"/>
              <w:rPr>
                <w:b/>
              </w:rPr>
            </w:pPr>
            <w:r>
              <w:rPr>
                <w:b/>
              </w:rPr>
              <w:t>% (95% CI)</w:t>
            </w:r>
          </w:p>
        </w:tc>
        <w:tc>
          <w:tcPr>
            <w:tcW w:w="1440" w:type="dxa"/>
          </w:tcPr>
          <w:p w14:paraId="7C2DD390" w14:textId="77777777" w:rsidR="00203F0A" w:rsidRDefault="00203F0A" w:rsidP="001E42F1">
            <w:pPr>
              <w:jc w:val="center"/>
              <w:rPr>
                <w:b/>
              </w:rPr>
            </w:pPr>
            <w:r w:rsidRPr="00F0720D">
              <w:rPr>
                <w:b/>
              </w:rPr>
              <w:t>Pgp3 LFA gold</w:t>
            </w:r>
          </w:p>
          <w:p w14:paraId="197485EA" w14:textId="051A28B6" w:rsidR="001E42F1" w:rsidRPr="00F0720D" w:rsidRDefault="001E42F1" w:rsidP="001E42F1">
            <w:pPr>
              <w:jc w:val="center"/>
              <w:rPr>
                <w:b/>
              </w:rPr>
            </w:pPr>
            <w:r>
              <w:rPr>
                <w:b/>
              </w:rPr>
              <w:t>% (95% CI)</w:t>
            </w:r>
          </w:p>
        </w:tc>
        <w:tc>
          <w:tcPr>
            <w:tcW w:w="1345" w:type="dxa"/>
          </w:tcPr>
          <w:p w14:paraId="3EEFB514" w14:textId="77777777" w:rsidR="00203F0A" w:rsidRDefault="00203F0A" w:rsidP="001E42F1">
            <w:pPr>
              <w:jc w:val="center"/>
              <w:rPr>
                <w:b/>
              </w:rPr>
            </w:pPr>
            <w:r w:rsidRPr="00F0720D">
              <w:rPr>
                <w:b/>
              </w:rPr>
              <w:t>Pgp3 LFA latex</w:t>
            </w:r>
          </w:p>
          <w:p w14:paraId="26420F6B" w14:textId="0D028953" w:rsidR="001E42F1" w:rsidRPr="00F0720D" w:rsidRDefault="001E42F1" w:rsidP="001E42F1">
            <w:pPr>
              <w:jc w:val="center"/>
              <w:rPr>
                <w:b/>
              </w:rPr>
            </w:pPr>
            <w:r>
              <w:rPr>
                <w:b/>
              </w:rPr>
              <w:t>% (95% CI)</w:t>
            </w:r>
          </w:p>
        </w:tc>
      </w:tr>
      <w:tr w:rsidR="0045254A" w:rsidRPr="0032645B" w14:paraId="2F5B8E11" w14:textId="77777777" w:rsidTr="001E42F1">
        <w:trPr>
          <w:jc w:val="center"/>
        </w:trPr>
        <w:tc>
          <w:tcPr>
            <w:tcW w:w="1165" w:type="dxa"/>
            <w:vMerge w:val="restart"/>
          </w:tcPr>
          <w:p w14:paraId="38D07617" w14:textId="77777777" w:rsidR="00203F0A" w:rsidRDefault="00203F0A" w:rsidP="001E42F1">
            <w:pPr>
              <w:jc w:val="center"/>
            </w:pPr>
          </w:p>
          <w:p w14:paraId="304F2699" w14:textId="77777777" w:rsidR="00203F0A" w:rsidRPr="0032645B" w:rsidRDefault="00203F0A" w:rsidP="001E42F1">
            <w:pPr>
              <w:jc w:val="center"/>
            </w:pPr>
            <w:r>
              <w:t>Togo</w:t>
            </w:r>
          </w:p>
        </w:tc>
        <w:tc>
          <w:tcPr>
            <w:tcW w:w="1530" w:type="dxa"/>
          </w:tcPr>
          <w:p w14:paraId="6788980B" w14:textId="77777777" w:rsidR="00203F0A" w:rsidRPr="0032645B" w:rsidRDefault="00203F0A" w:rsidP="001E42F1">
            <w:pPr>
              <w:jc w:val="center"/>
            </w:pPr>
            <w:proofErr w:type="spellStart"/>
            <w:r>
              <w:t>Keran</w:t>
            </w:r>
            <w:proofErr w:type="spellEnd"/>
          </w:p>
        </w:tc>
        <w:tc>
          <w:tcPr>
            <w:tcW w:w="1170" w:type="dxa"/>
          </w:tcPr>
          <w:p w14:paraId="219714D9" w14:textId="2DD0E38B" w:rsidR="00203F0A" w:rsidRPr="0032645B" w:rsidRDefault="001F08F5" w:rsidP="001E42F1">
            <w:pPr>
              <w:jc w:val="center"/>
            </w:pPr>
            <w:r>
              <w:t>1.1</w:t>
            </w:r>
            <w:r w:rsidR="00A21AB6">
              <w:t xml:space="preserve"> </w:t>
            </w:r>
            <w:r w:rsidR="00421FB0">
              <w:t xml:space="preserve">     </w:t>
            </w:r>
            <w:r w:rsidR="009269FE">
              <w:t>(0.</w:t>
            </w:r>
            <w:r w:rsidR="00A21AB6">
              <w:t>5</w:t>
            </w:r>
            <w:r w:rsidR="0045254A">
              <w:rPr>
                <w:rFonts w:cstheme="minorHAnsi"/>
              </w:rPr>
              <w:t>–</w:t>
            </w:r>
            <w:r>
              <w:t>2.1</w:t>
            </w:r>
            <w:r w:rsidR="009269FE">
              <w:t>)</w:t>
            </w:r>
          </w:p>
        </w:tc>
        <w:tc>
          <w:tcPr>
            <w:tcW w:w="1260" w:type="dxa"/>
          </w:tcPr>
          <w:p w14:paraId="067231CA" w14:textId="1ECA93A7" w:rsidR="00203F0A" w:rsidRPr="0032645B" w:rsidRDefault="007820F2" w:rsidP="001E42F1">
            <w:pPr>
              <w:jc w:val="center"/>
            </w:pPr>
            <w:r>
              <w:t>1.</w:t>
            </w:r>
            <w:r w:rsidR="001F08F5">
              <w:t>0</w:t>
            </w:r>
            <w:r w:rsidR="00421FB0">
              <w:t xml:space="preserve">      </w:t>
            </w:r>
            <w:r w:rsidR="001E42F1">
              <w:t xml:space="preserve">  </w:t>
            </w:r>
            <w:r>
              <w:t>(0.</w:t>
            </w:r>
            <w:r w:rsidR="001F08F5">
              <w:t>7</w:t>
            </w:r>
            <w:r w:rsidR="0045254A">
              <w:rPr>
                <w:rFonts w:cstheme="minorHAnsi"/>
              </w:rPr>
              <w:t>–</w:t>
            </w:r>
            <w:r>
              <w:t>1.</w:t>
            </w:r>
            <w:r w:rsidR="001944A0">
              <w:t>6</w:t>
            </w:r>
            <w:r>
              <w:t>)</w:t>
            </w:r>
          </w:p>
        </w:tc>
        <w:tc>
          <w:tcPr>
            <w:tcW w:w="1440" w:type="dxa"/>
          </w:tcPr>
          <w:p w14:paraId="4683A533" w14:textId="6326DCC6" w:rsidR="00203F0A" w:rsidRPr="0032645B" w:rsidRDefault="00A30A64" w:rsidP="001E42F1">
            <w:pPr>
              <w:jc w:val="center"/>
            </w:pPr>
            <w:r>
              <w:t>4.2</w:t>
            </w:r>
            <w:r w:rsidR="00791012">
              <w:t xml:space="preserve"> </w:t>
            </w:r>
            <w:r w:rsidR="00421FB0">
              <w:t xml:space="preserve">     </w:t>
            </w:r>
            <w:r w:rsidR="001E42F1">
              <w:t xml:space="preserve">   </w:t>
            </w:r>
            <w:r w:rsidR="00421FB0">
              <w:t xml:space="preserve"> </w:t>
            </w:r>
            <w:r w:rsidR="00791012">
              <w:t>(</w:t>
            </w:r>
            <w:r>
              <w:t>2.4</w:t>
            </w:r>
            <w:r w:rsidR="0045254A">
              <w:rPr>
                <w:rFonts w:cstheme="minorHAnsi"/>
              </w:rPr>
              <w:t>–</w:t>
            </w:r>
            <w:r>
              <w:t>9.1</w:t>
            </w:r>
            <w:r w:rsidR="00791012">
              <w:t>)</w:t>
            </w:r>
          </w:p>
        </w:tc>
        <w:tc>
          <w:tcPr>
            <w:tcW w:w="1440" w:type="dxa"/>
          </w:tcPr>
          <w:p w14:paraId="24434846" w14:textId="0D3D600D" w:rsidR="00203F0A" w:rsidRPr="0032645B" w:rsidRDefault="00CC1716" w:rsidP="001E42F1">
            <w:pPr>
              <w:jc w:val="center"/>
            </w:pPr>
            <w:r>
              <w:t>4.3</w:t>
            </w:r>
            <w:r w:rsidR="00A4176D">
              <w:t xml:space="preserve"> </w:t>
            </w:r>
            <w:r w:rsidR="00421FB0">
              <w:t xml:space="preserve">   </w:t>
            </w:r>
            <w:r w:rsidR="001E42F1">
              <w:t xml:space="preserve">      </w:t>
            </w:r>
            <w:r w:rsidR="00421FB0">
              <w:t xml:space="preserve"> </w:t>
            </w:r>
            <w:r w:rsidR="00A4176D">
              <w:t>(</w:t>
            </w:r>
            <w:r>
              <w:t>2.0</w:t>
            </w:r>
            <w:r w:rsidR="0045254A">
              <w:rPr>
                <w:rFonts w:cstheme="minorHAnsi"/>
              </w:rPr>
              <w:t>–</w:t>
            </w:r>
            <w:r>
              <w:t>8.1</w:t>
            </w:r>
            <w:r w:rsidR="00A4176D">
              <w:t>)</w:t>
            </w:r>
          </w:p>
        </w:tc>
        <w:tc>
          <w:tcPr>
            <w:tcW w:w="1345" w:type="dxa"/>
          </w:tcPr>
          <w:p w14:paraId="41A34359" w14:textId="488F33FC" w:rsidR="00203F0A" w:rsidRPr="0032645B" w:rsidRDefault="000A277E" w:rsidP="001E42F1">
            <w:pPr>
              <w:jc w:val="center"/>
            </w:pPr>
            <w:r>
              <w:t>0.</w:t>
            </w:r>
            <w:r w:rsidR="00584041">
              <w:t xml:space="preserve">6 </w:t>
            </w:r>
            <w:r w:rsidR="00421FB0">
              <w:t xml:space="preserve">      </w:t>
            </w:r>
            <w:r w:rsidR="001E42F1">
              <w:t xml:space="preserve"> </w:t>
            </w:r>
            <w:r>
              <w:t>(0.</w:t>
            </w:r>
            <w:r w:rsidR="00584041">
              <w:t>4</w:t>
            </w:r>
            <w:r w:rsidR="0045254A">
              <w:rPr>
                <w:rFonts w:cstheme="minorHAnsi"/>
              </w:rPr>
              <w:t>–</w:t>
            </w:r>
            <w:r>
              <w:t>1.</w:t>
            </w:r>
            <w:r w:rsidR="00584041">
              <w:t>1</w:t>
            </w:r>
            <w:r>
              <w:t>)</w:t>
            </w:r>
          </w:p>
        </w:tc>
      </w:tr>
      <w:tr w:rsidR="0045254A" w:rsidRPr="0032645B" w14:paraId="25AF634D" w14:textId="77777777" w:rsidTr="001E42F1">
        <w:trPr>
          <w:jc w:val="center"/>
        </w:trPr>
        <w:tc>
          <w:tcPr>
            <w:tcW w:w="1165" w:type="dxa"/>
            <w:vMerge/>
          </w:tcPr>
          <w:p w14:paraId="6665E8C2" w14:textId="77777777" w:rsidR="00203F0A" w:rsidRPr="0032645B" w:rsidRDefault="00203F0A" w:rsidP="001E42F1">
            <w:pPr>
              <w:jc w:val="center"/>
            </w:pPr>
          </w:p>
        </w:tc>
        <w:tc>
          <w:tcPr>
            <w:tcW w:w="1530" w:type="dxa"/>
          </w:tcPr>
          <w:p w14:paraId="6E9F385C" w14:textId="77777777" w:rsidR="00203F0A" w:rsidRPr="0032645B" w:rsidRDefault="00203F0A" w:rsidP="001E42F1">
            <w:pPr>
              <w:jc w:val="center"/>
            </w:pPr>
            <w:proofErr w:type="spellStart"/>
            <w:r>
              <w:t>Anie</w:t>
            </w:r>
            <w:proofErr w:type="spellEnd"/>
          </w:p>
        </w:tc>
        <w:tc>
          <w:tcPr>
            <w:tcW w:w="1170" w:type="dxa"/>
          </w:tcPr>
          <w:p w14:paraId="1ABDC392" w14:textId="4E877B22" w:rsidR="00203F0A" w:rsidRPr="0032645B" w:rsidRDefault="00D8178E" w:rsidP="001E42F1">
            <w:pPr>
              <w:jc w:val="center"/>
            </w:pPr>
            <w:r>
              <w:t xml:space="preserve">1.0 </w:t>
            </w:r>
            <w:r w:rsidR="00421FB0">
              <w:t xml:space="preserve">     </w:t>
            </w:r>
            <w:r>
              <w:t>(0.7</w:t>
            </w:r>
            <w:r w:rsidR="0045254A">
              <w:rPr>
                <w:rFonts w:cstheme="minorHAnsi"/>
              </w:rPr>
              <w:t>–</w:t>
            </w:r>
            <w:r>
              <w:t>1.</w:t>
            </w:r>
            <w:r w:rsidR="001F08F5">
              <w:t>7</w:t>
            </w:r>
            <w:r>
              <w:t xml:space="preserve">) </w:t>
            </w:r>
          </w:p>
        </w:tc>
        <w:tc>
          <w:tcPr>
            <w:tcW w:w="1260" w:type="dxa"/>
          </w:tcPr>
          <w:p w14:paraId="2EEAE9A0" w14:textId="5C8F2AE2" w:rsidR="00203F0A" w:rsidRPr="0032645B" w:rsidRDefault="007820F2" w:rsidP="001E42F1">
            <w:pPr>
              <w:jc w:val="center"/>
            </w:pPr>
            <w:r>
              <w:t>1.</w:t>
            </w:r>
            <w:r w:rsidR="001F08F5">
              <w:t>6</w:t>
            </w:r>
            <w:r w:rsidR="00421FB0">
              <w:t xml:space="preserve">    </w:t>
            </w:r>
            <w:r w:rsidR="001E42F1">
              <w:t xml:space="preserve"> </w:t>
            </w:r>
            <w:r w:rsidR="00421FB0">
              <w:t xml:space="preserve">  </w:t>
            </w:r>
            <w:r>
              <w:t>(</w:t>
            </w:r>
            <w:r w:rsidR="001F08F5">
              <w:t>1.1</w:t>
            </w:r>
            <w:r w:rsidR="0045254A">
              <w:rPr>
                <w:rFonts w:cstheme="minorHAnsi"/>
              </w:rPr>
              <w:t>–</w:t>
            </w:r>
            <w:r w:rsidR="00A30A64">
              <w:t>2.4</w:t>
            </w:r>
            <w:r>
              <w:t>)</w:t>
            </w:r>
          </w:p>
        </w:tc>
        <w:tc>
          <w:tcPr>
            <w:tcW w:w="1440" w:type="dxa"/>
          </w:tcPr>
          <w:p w14:paraId="07A88C72" w14:textId="63694BA3" w:rsidR="00203F0A" w:rsidRPr="0032645B" w:rsidRDefault="00A30A64" w:rsidP="001E42F1">
            <w:pPr>
              <w:jc w:val="center"/>
            </w:pPr>
            <w:r>
              <w:t>1.2</w:t>
            </w:r>
            <w:r w:rsidR="000D496B">
              <w:t xml:space="preserve"> </w:t>
            </w:r>
            <w:r w:rsidR="00421FB0">
              <w:t xml:space="preserve">     </w:t>
            </w:r>
            <w:r w:rsidR="001E42F1">
              <w:t xml:space="preserve">    </w:t>
            </w:r>
            <w:r w:rsidR="00421FB0">
              <w:t xml:space="preserve"> </w:t>
            </w:r>
            <w:r w:rsidR="00791012">
              <w:t>(0.</w:t>
            </w:r>
            <w:r w:rsidR="000D496B">
              <w:t>7</w:t>
            </w:r>
            <w:r w:rsidR="0045254A">
              <w:rPr>
                <w:rFonts w:cstheme="minorHAnsi"/>
              </w:rPr>
              <w:t>–</w:t>
            </w:r>
            <w:r w:rsidR="00CC1716">
              <w:t>2.3</w:t>
            </w:r>
            <w:r w:rsidR="00A4176D">
              <w:t>)</w:t>
            </w:r>
          </w:p>
        </w:tc>
        <w:tc>
          <w:tcPr>
            <w:tcW w:w="1440" w:type="dxa"/>
          </w:tcPr>
          <w:p w14:paraId="460F5FC3" w14:textId="74F3848A" w:rsidR="00203F0A" w:rsidRPr="0032645B" w:rsidRDefault="00651D72" w:rsidP="001E42F1">
            <w:pPr>
              <w:jc w:val="center"/>
            </w:pPr>
            <w:r>
              <w:t xml:space="preserve">1.0 </w:t>
            </w:r>
            <w:r w:rsidR="00421FB0">
              <w:t xml:space="preserve">    </w:t>
            </w:r>
            <w:r w:rsidR="001E42F1">
              <w:t xml:space="preserve">     </w:t>
            </w:r>
            <w:r>
              <w:t>(0.</w:t>
            </w:r>
            <w:r w:rsidR="000D496B">
              <w:t>7</w:t>
            </w:r>
            <w:r w:rsidR="0045254A">
              <w:rPr>
                <w:rFonts w:cstheme="minorHAnsi"/>
              </w:rPr>
              <w:t>–</w:t>
            </w:r>
            <w:r>
              <w:t>1.</w:t>
            </w:r>
            <w:r w:rsidR="00584041">
              <w:t>6</w:t>
            </w:r>
            <w:r>
              <w:t>)</w:t>
            </w:r>
          </w:p>
        </w:tc>
        <w:tc>
          <w:tcPr>
            <w:tcW w:w="1345" w:type="dxa"/>
          </w:tcPr>
          <w:p w14:paraId="72619C20" w14:textId="54547EBE" w:rsidR="00203F0A" w:rsidRPr="0032645B" w:rsidRDefault="00584041" w:rsidP="001E42F1">
            <w:pPr>
              <w:jc w:val="center"/>
            </w:pPr>
            <w:r>
              <w:t>1.1</w:t>
            </w:r>
            <w:r w:rsidR="00F13275">
              <w:t xml:space="preserve"> </w:t>
            </w:r>
            <w:r w:rsidR="00421FB0">
              <w:t xml:space="preserve">     </w:t>
            </w:r>
            <w:r w:rsidR="001E42F1">
              <w:t xml:space="preserve"> </w:t>
            </w:r>
            <w:r w:rsidR="00421FB0">
              <w:t xml:space="preserve"> </w:t>
            </w:r>
            <w:r w:rsidR="00F13275">
              <w:t>(0.8</w:t>
            </w:r>
            <w:r w:rsidR="0045254A">
              <w:rPr>
                <w:rFonts w:cstheme="minorHAnsi"/>
              </w:rPr>
              <w:t>–</w:t>
            </w:r>
            <w:r w:rsidR="009A4E05">
              <w:t>1.8</w:t>
            </w:r>
            <w:r w:rsidR="00203F0A">
              <w:t>)</w:t>
            </w:r>
          </w:p>
        </w:tc>
      </w:tr>
      <w:tr w:rsidR="0045254A" w:rsidRPr="0032645B" w14:paraId="052B5698" w14:textId="77777777" w:rsidTr="001E42F1">
        <w:trPr>
          <w:jc w:val="center"/>
        </w:trPr>
        <w:tc>
          <w:tcPr>
            <w:tcW w:w="1165" w:type="dxa"/>
            <w:vMerge w:val="restart"/>
          </w:tcPr>
          <w:p w14:paraId="54813532" w14:textId="77777777" w:rsidR="00203F0A" w:rsidRDefault="00203F0A" w:rsidP="001E42F1">
            <w:pPr>
              <w:jc w:val="center"/>
            </w:pPr>
          </w:p>
          <w:p w14:paraId="7BE2B027" w14:textId="77777777" w:rsidR="00203F0A" w:rsidRPr="0032645B" w:rsidRDefault="00203F0A" w:rsidP="001E42F1">
            <w:pPr>
              <w:jc w:val="center"/>
            </w:pPr>
            <w:r>
              <w:t>DRC</w:t>
            </w:r>
          </w:p>
        </w:tc>
        <w:tc>
          <w:tcPr>
            <w:tcW w:w="1530" w:type="dxa"/>
          </w:tcPr>
          <w:p w14:paraId="428CC513" w14:textId="77777777" w:rsidR="00203F0A" w:rsidRPr="0032645B" w:rsidRDefault="00203F0A" w:rsidP="001E42F1">
            <w:pPr>
              <w:jc w:val="center"/>
            </w:pPr>
            <w:proofErr w:type="spellStart"/>
            <w:r>
              <w:t>Manono</w:t>
            </w:r>
            <w:proofErr w:type="spellEnd"/>
          </w:p>
        </w:tc>
        <w:tc>
          <w:tcPr>
            <w:tcW w:w="1170" w:type="dxa"/>
          </w:tcPr>
          <w:p w14:paraId="2D713BF3" w14:textId="7DE98DBB" w:rsidR="00203F0A" w:rsidRDefault="00203F0A" w:rsidP="001E42F1">
            <w:pPr>
              <w:jc w:val="center"/>
            </w:pPr>
            <w:r>
              <w:t>10.</w:t>
            </w:r>
            <w:r w:rsidR="001D3EF8">
              <w:t>4</w:t>
            </w:r>
          </w:p>
          <w:p w14:paraId="6C15AF25" w14:textId="0E26A14E" w:rsidR="00203F0A" w:rsidRPr="0032645B" w:rsidRDefault="00203F0A" w:rsidP="001E42F1">
            <w:pPr>
              <w:jc w:val="center"/>
            </w:pPr>
            <w:r>
              <w:t>(</w:t>
            </w:r>
            <w:r w:rsidR="00E3677B">
              <w:t>8.0</w:t>
            </w:r>
            <w:r w:rsidR="0045254A">
              <w:rPr>
                <w:rFonts w:cstheme="minorHAnsi"/>
              </w:rPr>
              <w:t>–</w:t>
            </w:r>
            <w:r w:rsidR="00E3677B">
              <w:t>13.3</w:t>
            </w:r>
            <w:r>
              <w:t>)</w:t>
            </w:r>
          </w:p>
        </w:tc>
        <w:tc>
          <w:tcPr>
            <w:tcW w:w="1260" w:type="dxa"/>
          </w:tcPr>
          <w:p w14:paraId="1CE9694D" w14:textId="7B6D094C" w:rsidR="00203F0A" w:rsidRPr="0032645B" w:rsidRDefault="00014356" w:rsidP="001E42F1">
            <w:pPr>
              <w:jc w:val="center"/>
            </w:pPr>
            <w:r>
              <w:t xml:space="preserve">10.2 </w:t>
            </w:r>
            <w:r w:rsidR="00421FB0">
              <w:t xml:space="preserve">   </w:t>
            </w:r>
            <w:r w:rsidR="001E42F1">
              <w:t xml:space="preserve"> </w:t>
            </w:r>
            <w:r>
              <w:t>(8.1</w:t>
            </w:r>
            <w:r w:rsidR="0045254A">
              <w:rPr>
                <w:rFonts w:cstheme="minorHAnsi"/>
              </w:rPr>
              <w:t>–</w:t>
            </w:r>
            <w:r>
              <w:t>12.6)</w:t>
            </w:r>
          </w:p>
        </w:tc>
        <w:tc>
          <w:tcPr>
            <w:tcW w:w="1440" w:type="dxa"/>
          </w:tcPr>
          <w:p w14:paraId="4179704F" w14:textId="77777777" w:rsidR="00203F0A" w:rsidRPr="0032645B" w:rsidRDefault="00203F0A" w:rsidP="001E42F1">
            <w:pPr>
              <w:jc w:val="center"/>
            </w:pPr>
            <w:r>
              <w:t>ND</w:t>
            </w:r>
          </w:p>
        </w:tc>
        <w:tc>
          <w:tcPr>
            <w:tcW w:w="1440" w:type="dxa"/>
          </w:tcPr>
          <w:p w14:paraId="6AD66F86" w14:textId="77777777" w:rsidR="00203F0A" w:rsidRPr="0032645B" w:rsidRDefault="00203F0A" w:rsidP="001E42F1">
            <w:pPr>
              <w:jc w:val="center"/>
            </w:pPr>
            <w:r>
              <w:t>ND</w:t>
            </w:r>
          </w:p>
        </w:tc>
        <w:tc>
          <w:tcPr>
            <w:tcW w:w="1345" w:type="dxa"/>
          </w:tcPr>
          <w:p w14:paraId="5D64F582" w14:textId="311D83C2" w:rsidR="00203F0A" w:rsidRPr="0032645B" w:rsidRDefault="00014356" w:rsidP="001E42F1">
            <w:pPr>
              <w:jc w:val="center"/>
            </w:pPr>
            <w:r>
              <w:t xml:space="preserve">10.6 </w:t>
            </w:r>
            <w:r w:rsidR="00421FB0">
              <w:t xml:space="preserve">    </w:t>
            </w:r>
            <w:r w:rsidR="001E42F1">
              <w:t xml:space="preserve"> </w:t>
            </w:r>
            <w:r>
              <w:t>(8.2</w:t>
            </w:r>
            <w:r w:rsidR="0045254A">
              <w:rPr>
                <w:rFonts w:cstheme="minorHAnsi"/>
              </w:rPr>
              <w:t>–</w:t>
            </w:r>
            <w:r w:rsidR="00AE7F42">
              <w:t>14.1)</w:t>
            </w:r>
          </w:p>
        </w:tc>
      </w:tr>
      <w:tr w:rsidR="0045254A" w:rsidRPr="0032645B" w14:paraId="21FA66B7" w14:textId="77777777" w:rsidTr="001E42F1">
        <w:trPr>
          <w:jc w:val="center"/>
        </w:trPr>
        <w:tc>
          <w:tcPr>
            <w:tcW w:w="1165" w:type="dxa"/>
            <w:vMerge/>
          </w:tcPr>
          <w:p w14:paraId="6AA5BAF1" w14:textId="77777777" w:rsidR="00203F0A" w:rsidRPr="0032645B" w:rsidRDefault="00203F0A" w:rsidP="001E42F1">
            <w:pPr>
              <w:jc w:val="center"/>
            </w:pPr>
          </w:p>
        </w:tc>
        <w:tc>
          <w:tcPr>
            <w:tcW w:w="1530" w:type="dxa"/>
          </w:tcPr>
          <w:p w14:paraId="73019274" w14:textId="77777777" w:rsidR="00203F0A" w:rsidRPr="0032645B" w:rsidRDefault="00203F0A" w:rsidP="001E42F1">
            <w:pPr>
              <w:jc w:val="center"/>
            </w:pPr>
            <w:proofErr w:type="spellStart"/>
            <w:r>
              <w:t>Nyemba</w:t>
            </w:r>
            <w:proofErr w:type="spellEnd"/>
          </w:p>
        </w:tc>
        <w:tc>
          <w:tcPr>
            <w:tcW w:w="1170" w:type="dxa"/>
          </w:tcPr>
          <w:p w14:paraId="595C4D3C" w14:textId="502531AB" w:rsidR="00203F0A" w:rsidRPr="0032645B" w:rsidRDefault="00E3677B" w:rsidP="001E42F1">
            <w:pPr>
              <w:jc w:val="center"/>
            </w:pPr>
            <w:r>
              <w:t xml:space="preserve">1.2 </w:t>
            </w:r>
            <w:r w:rsidR="00421FB0">
              <w:t xml:space="preserve">     </w:t>
            </w:r>
            <w:r>
              <w:t>(0.8</w:t>
            </w:r>
            <w:r w:rsidR="0045254A">
              <w:rPr>
                <w:rFonts w:cstheme="minorHAnsi"/>
              </w:rPr>
              <w:t>–</w:t>
            </w:r>
            <w:r>
              <w:t>2.0)</w:t>
            </w:r>
          </w:p>
        </w:tc>
        <w:tc>
          <w:tcPr>
            <w:tcW w:w="1260" w:type="dxa"/>
          </w:tcPr>
          <w:p w14:paraId="71A8EAE0" w14:textId="210AA9B7" w:rsidR="00203F0A" w:rsidRPr="0032645B" w:rsidRDefault="00014356" w:rsidP="001E42F1">
            <w:pPr>
              <w:jc w:val="center"/>
            </w:pPr>
            <w:r>
              <w:t xml:space="preserve">4.2 </w:t>
            </w:r>
            <w:r w:rsidR="00421FB0">
              <w:t xml:space="preserve">    </w:t>
            </w:r>
            <w:r w:rsidR="001E42F1">
              <w:t xml:space="preserve"> </w:t>
            </w:r>
            <w:r w:rsidR="00421FB0">
              <w:t xml:space="preserve"> </w:t>
            </w:r>
            <w:r>
              <w:t>(2.8</w:t>
            </w:r>
            <w:r w:rsidR="0045254A">
              <w:rPr>
                <w:rFonts w:cstheme="minorHAnsi"/>
              </w:rPr>
              <w:t>–</w:t>
            </w:r>
            <w:r>
              <w:t>6.0)</w:t>
            </w:r>
          </w:p>
        </w:tc>
        <w:tc>
          <w:tcPr>
            <w:tcW w:w="1440" w:type="dxa"/>
          </w:tcPr>
          <w:p w14:paraId="78478676" w14:textId="77777777" w:rsidR="00203F0A" w:rsidRPr="0032645B" w:rsidRDefault="00203F0A" w:rsidP="001E42F1">
            <w:pPr>
              <w:jc w:val="center"/>
            </w:pPr>
            <w:r>
              <w:t>ND</w:t>
            </w:r>
          </w:p>
        </w:tc>
        <w:tc>
          <w:tcPr>
            <w:tcW w:w="1440" w:type="dxa"/>
          </w:tcPr>
          <w:p w14:paraId="6AFE5D11" w14:textId="77777777" w:rsidR="00203F0A" w:rsidRPr="0032645B" w:rsidRDefault="00203F0A" w:rsidP="001E42F1">
            <w:pPr>
              <w:jc w:val="center"/>
            </w:pPr>
            <w:r>
              <w:t>ND</w:t>
            </w:r>
          </w:p>
        </w:tc>
        <w:tc>
          <w:tcPr>
            <w:tcW w:w="1345" w:type="dxa"/>
          </w:tcPr>
          <w:p w14:paraId="3B454D49" w14:textId="5E54A00C" w:rsidR="00203F0A" w:rsidRDefault="00203F0A" w:rsidP="001E42F1">
            <w:pPr>
              <w:jc w:val="center"/>
            </w:pPr>
            <w:r>
              <w:t>1.</w:t>
            </w:r>
            <w:r w:rsidR="00AE7F42">
              <w:t>5</w:t>
            </w:r>
          </w:p>
          <w:p w14:paraId="6CB2C9F3" w14:textId="68ECF49B" w:rsidR="00203F0A" w:rsidRPr="0032645B" w:rsidRDefault="00203F0A" w:rsidP="001E42F1">
            <w:pPr>
              <w:jc w:val="center"/>
            </w:pPr>
            <w:r>
              <w:t>(</w:t>
            </w:r>
            <w:r w:rsidR="00AE7F42">
              <w:t>1.0</w:t>
            </w:r>
            <w:r w:rsidR="0045254A">
              <w:rPr>
                <w:rFonts w:cstheme="minorHAnsi"/>
              </w:rPr>
              <w:t>–</w:t>
            </w:r>
            <w:r w:rsidR="00AE7F42">
              <w:t>2.7</w:t>
            </w:r>
            <w:r>
              <w:t>)</w:t>
            </w:r>
          </w:p>
        </w:tc>
      </w:tr>
    </w:tbl>
    <w:p w14:paraId="1E4342A4" w14:textId="29EE170F" w:rsidR="00203F0A" w:rsidRDefault="001E42F1" w:rsidP="00203F0A">
      <w:pPr>
        <w:rPr>
          <w:i/>
        </w:rPr>
      </w:pPr>
      <w:r w:rsidRPr="001E42F1">
        <w:rPr>
          <w:iCs/>
        </w:rPr>
        <w:t xml:space="preserve">Table </w:t>
      </w:r>
      <w:r>
        <w:rPr>
          <w:iCs/>
        </w:rPr>
        <w:t>2</w:t>
      </w:r>
      <w:r w:rsidRPr="001E42F1">
        <w:rPr>
          <w:iCs/>
        </w:rPr>
        <w:t xml:space="preserve">. </w:t>
      </w:r>
      <w:r w:rsidR="009E3156">
        <w:rPr>
          <w:iCs/>
        </w:rPr>
        <w:t>Seroconversion</w:t>
      </w:r>
      <w:r>
        <w:rPr>
          <w:iCs/>
        </w:rPr>
        <w:t xml:space="preserve"> rates (SCR)</w:t>
      </w:r>
      <w:r w:rsidRPr="001E42F1">
        <w:rPr>
          <w:iCs/>
        </w:rPr>
        <w:t xml:space="preserve"> by different immunoassays. </w:t>
      </w:r>
      <w:r>
        <w:rPr>
          <w:iCs/>
        </w:rPr>
        <w:t xml:space="preserve">EU = evaluation unit; CI = confidence interval; Pgp3 = plasmid gene product 3; CT = </w:t>
      </w:r>
      <w:r w:rsidRPr="001E42F1">
        <w:rPr>
          <w:i/>
        </w:rPr>
        <w:t>Chlamydia trachomatis</w:t>
      </w:r>
      <w:r>
        <w:rPr>
          <w:i/>
        </w:rPr>
        <w:t>;</w:t>
      </w:r>
      <w:r>
        <w:rPr>
          <w:iCs/>
        </w:rPr>
        <w:t xml:space="preserve"> MBA = multiplex bead assay; LFA = lateral flow assay; ND = not done.</w:t>
      </w:r>
    </w:p>
    <w:p w14:paraId="72F1524A" w14:textId="77777777" w:rsidR="0045254A" w:rsidRPr="0045254A" w:rsidRDefault="0045254A" w:rsidP="0045254A">
      <w:pPr>
        <w:rPr>
          <w:b/>
          <w:bCs/>
        </w:rPr>
      </w:pPr>
      <w:r w:rsidRPr="0045254A">
        <w:rPr>
          <w:b/>
          <w:bCs/>
        </w:rPr>
        <w:t>Discussion</w:t>
      </w:r>
    </w:p>
    <w:p w14:paraId="2EEEC8CF" w14:textId="7DB553C6" w:rsidR="0045254A" w:rsidRDefault="0045254A" w:rsidP="005C2909">
      <w:pPr>
        <w:spacing w:line="360" w:lineRule="auto"/>
      </w:pPr>
      <w:r>
        <w:t>Serology is likely to be an important component of post-validation surveillance for countries that have been validated as having eliminated trachoma as a public health problem. It has the advantage of using a sample type (blood or blood products) that is often taken for other disease surveillance and therefore could use stored specimens, saving resources</w:t>
      </w:r>
      <w:r w:rsidR="006153FE">
        <w:t>. But for serology to be widely adapted for trachoma surveillance, we first must validate th</w:t>
      </w:r>
      <w:r w:rsidR="006A6E51">
        <w:t xml:space="preserve">at serological tests are fit for purpose by evaluating in population surveys in endemic and non-endemic areas. Here we show distinct differences in seroprevalence and SCR in a district with </w:t>
      </w:r>
      <w:r w:rsidR="007C6818">
        <w:t>a relatively</w:t>
      </w:r>
      <w:r w:rsidR="006A6E51">
        <w:t xml:space="preserve"> low TF prevalence (</w:t>
      </w:r>
      <w:proofErr w:type="spellStart"/>
      <w:r w:rsidR="006A6E51">
        <w:t>Manono</w:t>
      </w:r>
      <w:proofErr w:type="spellEnd"/>
      <w:r w:rsidR="006A6E51">
        <w:t xml:space="preserve">, DRC, at 7.5% TF) compared to three other districts with TF &lt; 5%. These data contribute to the growing body of evidence that serological data – </w:t>
      </w:r>
      <w:r w:rsidR="006A6E51">
        <w:lastRenderedPageBreak/>
        <w:t xml:space="preserve">both seroprevalence and seroconversion rates – generated by either rapid or bead-based tests reflect population-level TF prevalence. </w:t>
      </w:r>
    </w:p>
    <w:p w14:paraId="57DF6071" w14:textId="07DA6605" w:rsidR="0045254A" w:rsidRDefault="007C6818" w:rsidP="005C2909">
      <w:pPr>
        <w:spacing w:line="360" w:lineRule="auto"/>
      </w:pPr>
      <w:r>
        <w:t xml:space="preserve">Seroprevalence seen in the three non-endemic districts is similar to what has been observed in pre-validation surveys in Ghana </w:t>
      </w:r>
      <w:r w:rsidR="00554CF5">
        <w:fldChar w:fldCharType="begin">
          <w:fldData xml:space="preserve">PEVuZE5vdGU+PENpdGU+PEF1dGhvcj5TZW55b25qbzwvQXV0aG9yPjxZZWFyPjIwMTg8L1llYXI+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</w:fldData>
        </w:fldChar>
      </w:r>
      <w:r w:rsidR="00955D81">
        <w:instrText xml:space="preserve"> ADDIN EN.CITE </w:instrText>
      </w:r>
      <w:r w:rsidR="00955D81">
        <w:fldChar w:fldCharType="begin">
          <w:fldData xml:space="preserve">PEVuZE5vdGU+PENpdGU+PEF1dGhvcj5TZW55b25qbzwvQXV0aG9yPjxZZWFyPjIwMTg8L1llYXI+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</w:fldData>
        </w:fldChar>
      </w:r>
      <w:r w:rsidR="00955D81">
        <w:instrText xml:space="preserve"> ADDIN EN.CITE.DATA </w:instrText>
      </w:r>
      <w:r w:rsidR="00955D81">
        <w:fldChar w:fldCharType="end"/>
      </w:r>
      <w:r w:rsidR="00554CF5">
        <w:fldChar w:fldCharType="separate"/>
      </w:r>
      <w:r w:rsidR="00955D81">
        <w:rPr>
          <w:noProof/>
        </w:rPr>
        <w:t>[16]</w:t>
      </w:r>
      <w:r w:rsidR="00554CF5">
        <w:fldChar w:fldCharType="end"/>
      </w:r>
      <w:r>
        <w:t>, Nepal</w:t>
      </w:r>
      <w:r w:rsidR="00554CF5">
        <w:t xml:space="preserve"> </w:t>
      </w:r>
      <w:r w:rsidR="00554CF5">
        <w:fldChar w:fldCharType="begin">
          <w:fldData xml:space="preserve">PEVuZE5vdGU+PENpdGU+PEF1dGhvcj5XZXN0PC9BdXRob3I+PFllYXI+MjAxNzwvWWVhcj48UmVj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</w:fldData>
        </w:fldChar>
      </w:r>
      <w:r w:rsidR="001E42F1">
        <w:instrText xml:space="preserve"> ADDIN EN.CITE </w:instrText>
      </w:r>
      <w:r w:rsidR="001E42F1">
        <w:fldChar w:fldCharType="begin">
          <w:fldData xml:space="preserve">PEVuZE5vdGU+PENpdGU+PEF1dGhvcj5XZXN0PC9BdXRob3I+PFllYXI+MjAxNzwvWWVhcj48UmVj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</w:fldData>
        </w:fldChar>
      </w:r>
      <w:r w:rsidR="001E42F1">
        <w:instrText xml:space="preserve"> ADDIN EN.CITE.DATA </w:instrText>
      </w:r>
      <w:r w:rsidR="001E42F1">
        <w:fldChar w:fldCharType="end"/>
      </w:r>
      <w:r w:rsidR="00554CF5">
        <w:fldChar w:fldCharType="separate"/>
      </w:r>
      <w:r w:rsidR="001E42F1">
        <w:rPr>
          <w:noProof/>
        </w:rPr>
        <w:t>[7]</w:t>
      </w:r>
      <w:r w:rsidR="00554CF5">
        <w:fldChar w:fldCharType="end"/>
      </w:r>
      <w:r>
        <w:t xml:space="preserve">, and Tanzania </w:t>
      </w:r>
      <w:r w:rsidR="00554CF5">
        <w:fldChar w:fldCharType="begin">
          <w:fldData xml:space="preserve">PEVuZE5vdGU+PENpdGU+PEF1dGhvcj5XZXN0PC9BdXRob3I+PFllYXI+MjAxNjwvWWVhcj48UmVj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</w:fldData>
        </w:fldChar>
      </w:r>
      <w:r w:rsidR="001E42F1">
        <w:instrText xml:space="preserve"> ADDIN EN.CITE </w:instrText>
      </w:r>
      <w:r w:rsidR="001E42F1">
        <w:fldChar w:fldCharType="begin">
          <w:fldData xml:space="preserve">PEVuZE5vdGU+PENpdGU+PEF1dGhvcj5XZXN0PC9BdXRob3I+PFllYXI+MjAxNjwvWWVhcj48UmVj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</w:fldData>
        </w:fldChar>
      </w:r>
      <w:r w:rsidR="001E42F1">
        <w:instrText xml:space="preserve"> ADDIN EN.CITE.DATA </w:instrText>
      </w:r>
      <w:r w:rsidR="001E42F1">
        <w:fldChar w:fldCharType="end"/>
      </w:r>
      <w:r w:rsidR="00554CF5">
        <w:fldChar w:fldCharType="separate"/>
      </w:r>
      <w:r w:rsidR="001E42F1">
        <w:rPr>
          <w:noProof/>
        </w:rPr>
        <w:t>[6]</w:t>
      </w:r>
      <w:r w:rsidR="00554CF5">
        <w:fldChar w:fldCharType="end"/>
      </w:r>
      <w:r>
        <w:t>.</w:t>
      </w:r>
      <w:r w:rsidR="00CC53B0">
        <w:t xml:space="preserve"> The data from </w:t>
      </w:r>
      <w:proofErr w:type="spellStart"/>
      <w:r w:rsidR="00CC53B0">
        <w:t>Manono</w:t>
      </w:r>
      <w:proofErr w:type="spellEnd"/>
      <w:r w:rsidR="00CC53B0">
        <w:t>, where TF was 7.5%, is similar to what was seen in 1</w:t>
      </w:r>
      <w:r w:rsidR="00394994">
        <w:rPr>
          <w:rFonts w:cstheme="minorHAnsi"/>
        </w:rPr>
        <w:t>–</w:t>
      </w:r>
      <w:r w:rsidR="00CC53B0">
        <w:t xml:space="preserve">5-year-olds in Niger when TF was 7.5% after 3 rounds of MDA </w:t>
      </w:r>
      <w:r w:rsidR="00A86EA3">
        <w:fldChar w:fldCharType="begin"/>
      </w:r>
      <w:r w:rsidR="00955D81">
        <w:instrText xml:space="preserve"> ADDIN EN.CITE &lt;EndNote&gt;&lt;Cite&gt;&lt;Author&gt;Oldenburg&lt;/Author&gt;&lt;Year&gt;2019&lt;/Year&gt;&lt;RecNum&gt;94&lt;/RecNum&gt;&lt;DisplayText&gt;[17]&lt;/DisplayText&gt;&lt;record&gt;&lt;rec-number&gt;94&lt;/rec-number&gt;&lt;foreign-keys&gt;&lt;key app="EN" db-id="xt0frppa1vtpa8epffqvpf0nevfdwwtffze9" timestamp="1587409760"&gt;94&lt;/key&gt;&lt;/foreign-keys&gt;&lt;ref-type name="Journal Article"&gt;17&lt;/ref-type&gt;&lt;contributors&gt;&lt;authors&gt;&lt;author&gt;Oldenburg, C. E.&lt;/author&gt;&lt;/authors&gt;&lt;/contributors&gt;&lt;auth-address&gt;Francis I Proctor Foundation Department of Ophthalmology and Epidemiology and Biostatistics, University of California, San Francisco, California.&lt;/auth-address&gt;&lt;titles&gt;&lt;title&gt;One Size Does Not Fit All: Achieving Trachoma Control by 2030&lt;/title&gt;&lt;secondary-title&gt;Am J Trop Med Hyg&lt;/secondary-title&gt;&lt;/titles&gt;&lt;periodical&gt;&lt;full-title&gt;Am J Trop Med Hyg&lt;/full-title&gt;&lt;/periodical&gt;&lt;pages&gt;1189-1190&lt;/pages&gt;&lt;volume&gt;101&lt;/volume&gt;&lt;number&gt;6&lt;/number&gt;&lt;edition&gt;2019/10/10&lt;/edition&gt;&lt;keywords&gt;&lt;keyword&gt;Chlamydia trachomatis&lt;/keyword&gt;&lt;keyword&gt;Ethiopia&lt;/keyword&gt;&lt;keyword&gt;Humans&lt;/keyword&gt;&lt;keyword&gt;Public Health&lt;/keyword&gt;&lt;keyword&gt;Surveys and Questionnaires&lt;/keyword&gt;&lt;keyword&gt;*Trachoma&lt;/keyword&gt;&lt;/keywords&gt;&lt;dates&gt;&lt;year&gt;2019&lt;/year&gt;&lt;pub-dates&gt;&lt;date&gt;Dec&lt;/date&gt;&lt;/pub-dates&gt;&lt;/dates&gt;&lt;isbn&gt;1476-1645 (Electronic)&amp;#xD;0002-9637 (Linking)&lt;/isbn&gt;&lt;accession-num&gt;31595872&lt;/accession-num&gt;&lt;urls&gt;&lt;related-urls&gt;&lt;url&gt;https://www.ncbi.nlm.nih.gov/pubmed/31595872&lt;/url&gt;&lt;/related-urls&gt;&lt;/urls&gt;&lt;custom2&gt;PMC6896881&lt;/custom2&gt;&lt;electronic-resource-num&gt;10.4269/ajtmh.19-0684&lt;/electronic-resource-num&gt;&lt;/record&gt;&lt;/Cite&gt;&lt;/EndNote&gt;</w:instrText>
      </w:r>
      <w:r w:rsidR="00A86EA3">
        <w:fldChar w:fldCharType="separate"/>
      </w:r>
      <w:r w:rsidR="00955D81">
        <w:rPr>
          <w:noProof/>
        </w:rPr>
        <w:t>[17]</w:t>
      </w:r>
      <w:r w:rsidR="00A86EA3">
        <w:fldChar w:fldCharType="end"/>
      </w:r>
      <w:r w:rsidR="00CC53B0">
        <w:t>.</w:t>
      </w:r>
      <w:r w:rsidR="00BF7926">
        <w:t xml:space="preserve">  </w:t>
      </w:r>
      <w:r w:rsidR="00FB62DE">
        <w:t xml:space="preserve">For a few of the individual tests in the 3 non-endemic districts, notably the Pgp3 LFA cassette in </w:t>
      </w:r>
      <w:proofErr w:type="spellStart"/>
      <w:r w:rsidR="00FB62DE">
        <w:t>Keran</w:t>
      </w:r>
      <w:proofErr w:type="spellEnd"/>
      <w:r w:rsidR="00FB62DE">
        <w:t xml:space="preserve"> and the CT694 MBA in </w:t>
      </w:r>
      <w:proofErr w:type="spellStart"/>
      <w:r w:rsidR="00FB62DE">
        <w:t>Nyemba</w:t>
      </w:r>
      <w:proofErr w:type="spellEnd"/>
      <w:r w:rsidR="00FB62DE">
        <w:t xml:space="preserve">, the </w:t>
      </w:r>
      <w:r w:rsidR="00554CF5">
        <w:t>seroprevalence</w:t>
      </w:r>
      <w:r w:rsidR="00FB62DE">
        <w:t xml:space="preserve"> and SCR are both higher that </w:t>
      </w:r>
      <w:r w:rsidR="00394994">
        <w:t xml:space="preserve">the predicted levels for nonendemic countries (6.2% for </w:t>
      </w:r>
      <w:r w:rsidR="00554CF5">
        <w:t>seroprevalence</w:t>
      </w:r>
      <w:r w:rsidR="00394994">
        <w:t xml:space="preserve"> and 1.5 for SCR, Pinsent). These early modeling predictions will be improved by the inclusion of serological data from countries from Sub-</w:t>
      </w:r>
      <w:proofErr w:type="spellStart"/>
      <w:r w:rsidR="00394994">
        <w:t>Sarahan</w:t>
      </w:r>
      <w:proofErr w:type="spellEnd"/>
      <w:r w:rsidR="00394994">
        <w:t xml:space="preserve"> Africa, which carries the largest trachoma burden.</w:t>
      </w:r>
      <w:r w:rsidR="00A207D1">
        <w:t xml:space="preserve"> Existing models are</w:t>
      </w:r>
      <w:r w:rsidR="00394994">
        <w:t xml:space="preserve"> </w:t>
      </w:r>
      <w:r w:rsidR="00137C3A">
        <w:t>over-represented by data from Pacific Island nations, which early on used serological testing</w:t>
      </w:r>
      <w:r w:rsidR="00BF7926">
        <w:t xml:space="preserve"> </w:t>
      </w:r>
      <w:r w:rsidR="00137C3A">
        <w:t xml:space="preserve">as an alternative indicator of trachoma to understand the discordance between high </w:t>
      </w:r>
      <w:r w:rsidR="00A207D1">
        <w:t>TF in children and low TT and blindness in adults</w:t>
      </w:r>
      <w:r w:rsidR="00D4617C">
        <w:t xml:space="preserve"> </w:t>
      </w:r>
      <w:r w:rsidR="00D4617C">
        <w:fldChar w:fldCharType="begin">
          <w:fldData xml:space="preserve">PEVuZE5vdGU+PENpdGU+PEF1dGhvcj5CdXRjaGVyPC9BdXRob3I+PFllYXI+MjAyMDwvWWVhcj48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</w:fldData>
        </w:fldChar>
      </w:r>
      <w:r w:rsidR="00955D81">
        <w:instrText xml:space="preserve"> ADDIN EN.CITE </w:instrText>
      </w:r>
      <w:r w:rsidR="00955D81">
        <w:fldChar w:fldCharType="begin">
          <w:fldData xml:space="preserve">PEVuZE5vdGU+PENpdGU+PEF1dGhvcj5CdXRjaGVyPC9BdXRob3I+PFllYXI+MjAyMDwvWWVhcj48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</w:fldData>
        </w:fldChar>
      </w:r>
      <w:r w:rsidR="00955D81">
        <w:instrText xml:space="preserve"> ADDIN EN.CITE.DATA </w:instrText>
      </w:r>
      <w:r w:rsidR="00955D81">
        <w:fldChar w:fldCharType="end"/>
      </w:r>
      <w:r w:rsidR="00D4617C">
        <w:fldChar w:fldCharType="separate"/>
      </w:r>
      <w:r w:rsidR="00955D81">
        <w:rPr>
          <w:noProof/>
        </w:rPr>
        <w:t>[18-20]</w:t>
      </w:r>
      <w:r w:rsidR="00D4617C">
        <w:fldChar w:fldCharType="end"/>
      </w:r>
      <w:r w:rsidR="00554CF5">
        <w:t>.</w:t>
      </w:r>
      <w:r w:rsidR="00BF7926">
        <w:t xml:space="preserve"> </w:t>
      </w:r>
      <w:r w:rsidR="00074C9E">
        <w:t xml:space="preserve"> As such, addition of serology testing to baseline surveys has been prioritized to determine seroprevalence and SCR in trachoma-endemic populations</w:t>
      </w:r>
      <w:r w:rsidR="00D4617C">
        <w:t xml:space="preserve"> (Martin </w:t>
      </w:r>
      <w:r w:rsidR="00D4617C" w:rsidRPr="00D4617C">
        <w:rPr>
          <w:i/>
          <w:iCs/>
        </w:rPr>
        <w:t>PLOS NTDs in press</w:t>
      </w:r>
      <w:r w:rsidR="00D4617C">
        <w:t>)</w:t>
      </w:r>
      <w:r w:rsidR="00074C9E">
        <w:t>.</w:t>
      </w:r>
      <w:r>
        <w:t xml:space="preserve"> The rapid implementation of trachoma mapping through the Global Trachoma Mapping Program</w:t>
      </w:r>
      <w:r w:rsidR="001E42F1">
        <w:t xml:space="preserve"> </w:t>
      </w:r>
      <w:r w:rsidR="001E42F1">
        <w:fldChar w:fldCharType="begin">
          <w:fldData xml:space="preserve">PEVuZE5vdGU+PENpdGU+PEF1dGhvcj5Tb2xvbW9uPC9BdXRob3I+PFllYXI+MjAxNTwvWWVhcj48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</w:fldData>
        </w:fldChar>
      </w:r>
      <w:r w:rsidR="001E42F1">
        <w:instrText xml:space="preserve"> ADDIN EN.CITE </w:instrText>
      </w:r>
      <w:r w:rsidR="001E42F1">
        <w:fldChar w:fldCharType="begin">
          <w:fldData xml:space="preserve">PEVuZE5vdGU+PENpdGU+PEF1dGhvcj5Tb2xvbW9uPC9BdXRob3I+PFllYXI+MjAxNTwvWWVhcj48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</w:fldData>
        </w:fldChar>
      </w:r>
      <w:r w:rsidR="001E42F1">
        <w:instrText xml:space="preserve"> ADDIN EN.CITE.DATA </w:instrText>
      </w:r>
      <w:r w:rsidR="001E42F1">
        <w:fldChar w:fldCharType="end"/>
      </w:r>
      <w:r w:rsidR="001E42F1">
        <w:fldChar w:fldCharType="separate"/>
      </w:r>
      <w:r w:rsidR="001E42F1">
        <w:rPr>
          <w:noProof/>
        </w:rPr>
        <w:t>[14]</w:t>
      </w:r>
      <w:r w:rsidR="001E42F1">
        <w:fldChar w:fldCharType="end"/>
      </w:r>
      <w:r>
        <w:t xml:space="preserve"> leaves few</w:t>
      </w:r>
      <w:r w:rsidR="00074C9E">
        <w:t xml:space="preserve"> areas to be mapped, so these data are especially valuable for creating better thresholds for trachoma serological.</w:t>
      </w:r>
    </w:p>
    <w:p w14:paraId="35F6A80E" w14:textId="1FA2F94E" w:rsidR="0045254A" w:rsidRDefault="0045254A" w:rsidP="005C2909">
      <w:pPr>
        <w:spacing w:line="360" w:lineRule="auto"/>
      </w:pPr>
      <w:r>
        <w:t xml:space="preserve">There were several limitations to this study. In Togo, the study design pre-specified that we would test only the first 1000 people per EU on the LFA-field test in anticipation of testing all residents (approximately N = 4500 per EU), but it was later decided to test only 1-9-year-olds. We therefore have field tests from just shy of the </w:t>
      </w:r>
      <w:r w:rsidR="006A6E51">
        <w:t xml:space="preserve">total number collected and therefore cannot generate accurate district-wide prevalence data from </w:t>
      </w:r>
      <w:r w:rsidR="00CC53B0">
        <w:t>the field LFA data in Togo</w:t>
      </w:r>
      <w:r w:rsidR="00955D81">
        <w:t xml:space="preserve">. </w:t>
      </w:r>
      <w:r w:rsidR="00CE170C">
        <w:t xml:space="preserve">The lack of a gold standard reagent </w:t>
      </w:r>
      <w:r w:rsidR="004C1A6F">
        <w:t xml:space="preserve">prevents us from establishing the </w:t>
      </w:r>
      <w:r w:rsidR="00CE170C">
        <w:t xml:space="preserve">accuracy of </w:t>
      </w:r>
      <w:r w:rsidR="004C1A6F">
        <w:t xml:space="preserve">different </w:t>
      </w:r>
      <w:r w:rsidR="00CE170C">
        <w:t xml:space="preserve">tests </w:t>
      </w:r>
      <w:r w:rsidR="004C1A6F">
        <w:t xml:space="preserve">for anti-Ct antibody tests, and so we currently rely on agreement between tests in population-based studies and triangulating that data with clinical and infection data to determine the best tests for use. The lack of infection data in these surveys also therefore limits our ability to interpret these data. There is a certain degree of subjectivity in reading the LFA, so despite strong population-level agreement amongst the different tests, </w:t>
      </w:r>
      <w:r w:rsidR="005C2909">
        <w:t>it is difficult to disentangle whether between-test variation is due to test performance or differences in raters.</w:t>
      </w:r>
    </w:p>
    <w:p w14:paraId="3945A9B8" w14:textId="34EA1975" w:rsidR="005C2909" w:rsidRPr="00203F0A" w:rsidRDefault="0045254A" w:rsidP="005C2909">
      <w:pPr>
        <w:spacing w:line="360" w:lineRule="auto"/>
      </w:pPr>
      <w:r>
        <w:t>In baseline mapping of two provinces in Togo, population-level estimates for seroprevalence and SCR were essentially equivalent when using the Pgp3 MBA, CT694, MBA, and the Pgp3 black latex LFA. Estimates were 2</w:t>
      </w:r>
      <w:r w:rsidR="004C1A6F">
        <w:rPr>
          <w:rFonts w:cstheme="minorHAnsi"/>
        </w:rPr>
        <w:t>–</w:t>
      </w:r>
      <w:r>
        <w:t xml:space="preserve">3 times higher using the Pgp3-gold dipstick LFA or the LFA-cassette. The LFA-cassette </w:t>
      </w:r>
      <w:r>
        <w:lastRenderedPageBreak/>
        <w:t xml:space="preserve">had previously shown poorer sensitivity to detect current infection </w:t>
      </w:r>
      <w:r w:rsidR="00955D81">
        <w:fldChar w:fldCharType="begin"/>
      </w:r>
      <w:r w:rsidR="00955D81">
        <w:instrText xml:space="preserve"> ADDIN EN.CITE &lt;EndNote&gt;&lt;Cite&gt;&lt;Author&gt;Gwyn&lt;/Author&gt;&lt;Year&gt;2017&lt;/Year&gt;&lt;RecNum&gt;35&lt;/RecNum&gt;&lt;DisplayText&gt;[9]&lt;/DisplayText&gt;&lt;record&gt;&lt;rec-number&gt;35&lt;/rec-number&gt;&lt;foreign-keys&gt;&lt;key app="EN" db-id="xt0frppa1vtpa8epffqvpf0nevfdwwtffze9" timestamp="0"&gt;35&lt;/key&gt;&lt;/foreign-keys&gt;&lt;ref-type name="Journal Article"&gt;17&lt;/ref-type&gt;&lt;contributors&gt;&lt;authors&gt;&lt;author&gt;Gwyn, S.&lt;/author&gt;&lt;author&gt;Cooley, G.&lt;/author&gt;&lt;author&gt;Goodhew, B.&lt;/author&gt;&lt;author&gt;Kohlhoff, S.&lt;/author&gt;&lt;author&gt;Banniettis, N.&lt;/author&gt;&lt;author&gt;Wiegand, R.&lt;/author&gt;&lt;author&gt;Martin, D. L.&lt;/author&gt;&lt;/authors&gt;&lt;/contributors&gt;&lt;auth-address&gt;IHRC, Inc. Contractor at the Centers for Disease Control and Prevention, Atlanta, Georgia.&amp;#xD;Division of Parasitic Diseases and Malaria, Centers for Disease Control and Prevention, Atlanta, Georgia.&amp;#xD;State University of New York Downstate Medical Center, Brooklyn, New York.&lt;/auth-address&gt;&lt;titles&gt;&lt;title&gt;Comparison of Platforms for Testing Antibody Responses against the Chlamydia trachomatis Antigen Pgp3&lt;/title&gt;&lt;secondary-title&gt;Am J Trop Med Hyg&lt;/secondary-title&gt;&lt;/titles&gt;&lt;pages&gt;1662-1668&lt;/pages&gt;&lt;volume&gt;97&lt;/volume&gt;&lt;number&gt;6&lt;/number&gt;&lt;edition&gt;2017/10/11&lt;/edition&gt;&lt;keywords&gt;&lt;keyword&gt;Antibodies, Bacterial/*blood&lt;/keyword&gt;&lt;keyword&gt;*Antibody Formation&lt;/keyword&gt;&lt;keyword&gt;Antigens, Bacterial/*immunology&lt;/keyword&gt;&lt;keyword&gt;Bacterial Proteins/*immunology&lt;/keyword&gt;&lt;keyword&gt;Child&lt;/keyword&gt;&lt;keyword&gt;Child, Preschool&lt;/keyword&gt;&lt;keyword&gt;Chlamydia Infections/blood/*diagnosis&lt;/keyword&gt;&lt;keyword&gt;Chlamydia trachomatis&lt;/keyword&gt;&lt;keyword&gt;Humans&lt;/keyword&gt;&lt;keyword&gt;Infant&lt;/keyword&gt;&lt;keyword&gt;Sensitivity and Specificity&lt;/keyword&gt;&lt;keyword&gt;Specimen Handling&lt;/keyword&gt;&lt;keyword&gt;Tanzania&lt;/keyword&gt;&lt;/keywords&gt;&lt;dates&gt;&lt;year&gt;2017&lt;/year&gt;&lt;pub-dates&gt;&lt;date&gt;Dec&lt;/date&gt;&lt;/pub-dates&gt;&lt;/dates&gt;&lt;isbn&gt;1476-1645 (Electronic)&amp;#xD;0002-9637 (Linking)&lt;/isbn&gt;&lt;accession-num&gt;29016320&lt;/accession-num&gt;&lt;urls&gt;&lt;related-urls&gt;&lt;url&gt;https://www.ncbi.nlm.nih.gov/pubmed/29016320&lt;/url&gt;&lt;/related-urls&gt;&lt;/urls&gt;&lt;custom2&gt;PMC5805053&lt;/custom2&gt;&lt;electronic-resource-num&gt;10.4269/ajtmh.17-0292&lt;/electronic-resource-num&gt;&lt;/record&gt;&lt;/Cite&gt;&lt;/EndNote&gt;</w:instrText>
      </w:r>
      <w:r w:rsidR="00955D81">
        <w:fldChar w:fldCharType="separate"/>
      </w:r>
      <w:r w:rsidR="00955D81">
        <w:rPr>
          <w:noProof/>
        </w:rPr>
        <w:t>[9]</w:t>
      </w:r>
      <w:r w:rsidR="00955D81">
        <w:fldChar w:fldCharType="end"/>
      </w:r>
      <w:r>
        <w:t xml:space="preserve"> and incorporation of this test with whole blood resulted in poor model fits in latent class analysis</w:t>
      </w:r>
      <w:r w:rsidR="004C1A6F">
        <w:t xml:space="preserve"> </w:t>
      </w:r>
      <w:r w:rsidR="00955D81">
        <w:fldChar w:fldCharType="begin"/>
      </w:r>
      <w:r w:rsidR="00955D81">
        <w:instrText xml:space="preserve"> ADDIN EN.CITE &lt;EndNote&gt;&lt;Cite&gt;&lt;Author&gt;Wiegand&lt;/Author&gt;&lt;Year&gt;2018&lt;/Year&gt;&lt;RecNum&gt;2&lt;/RecNum&gt;&lt;DisplayText&gt;[21]&lt;/DisplayText&gt;&lt;record&gt;&lt;rec-number&gt;2&lt;/rec-number&gt;&lt;foreign-keys&gt;&lt;key app="EN" db-id="xt0frppa1vtpa8epffqvpf0nevfdwwtffze9" timestamp="0"&gt;2&lt;/key&gt;&lt;/foreign-keys&gt;&lt;ref-type name="Journal Article"&gt;17&lt;/ref-type&gt;&lt;contributors&gt;&lt;authors&gt;&lt;author&gt;Wiegand, R. E.&lt;/author&gt;&lt;author&gt;Cooley, G.&lt;/author&gt;&lt;author&gt;Goodhew, B.&lt;/author&gt;&lt;author&gt;Banniettis, N.&lt;/author&gt;&lt;author&gt;Kohlhoff, S.&lt;/author&gt;&lt;author&gt;Gwyn, S.&lt;/author&gt;&lt;author&gt;Martin, D. L.&lt;/author&gt;&lt;/authors&gt;&lt;/contributors&gt;&lt;auth-address&gt;Division of Parasitic Diseases and Malaria, Centers for Disease Control and Prevention, Atlanta GA, USA.&amp;#xD;State University of New York Downstate Medical Center, Brooklyn, NY, USA.&amp;#xD;Division of Parasitic Diseases and Malaria, Centers for Disease Control and Prevention, Atlanta GA, USA. hzx3@cdc.gov.&lt;/auth-address&gt;&lt;titles&gt;&lt;title&gt;Latent class modeling to compare testing platforms for detection of antibodies against the Chlamydia trachomatis antigen Pgp3&lt;/title&gt;&lt;secondary-title&gt;Sci Rep&lt;/secondary-title&gt;&lt;/titles&gt;&lt;pages&gt;4232&lt;/pages&gt;&lt;volume&gt;8&lt;/volume&gt;&lt;number&gt;1&lt;/number&gt;&lt;edition&gt;2018/03/11&lt;/edition&gt;&lt;dates&gt;&lt;year&gt;2018&lt;/year&gt;&lt;pub-dates&gt;&lt;date&gt;Mar 9&lt;/date&gt;&lt;/pub-dates&gt;&lt;/dates&gt;&lt;isbn&gt;2045-2322 (Electronic)&amp;#xD;2045-2322 (Linking)&lt;/isbn&gt;&lt;accession-num&gt;29523810&lt;/accession-num&gt;&lt;urls&gt;&lt;related-urls&gt;&lt;url&gt;https://www.ncbi.nlm.nih.gov/pubmed/29523810&lt;/url&gt;&lt;/related-urls&gt;&lt;/urls&gt;&lt;custom2&gt;PMC5844876&lt;/custom2&gt;&lt;electronic-resource-num&gt;10.1038/s41598-018-22708-9&lt;/electronic-resource-num&gt;&lt;/record&gt;&lt;/Cite&gt;&lt;/EndNote&gt;</w:instrText>
      </w:r>
      <w:r w:rsidR="00955D81">
        <w:fldChar w:fldCharType="separate"/>
      </w:r>
      <w:r w:rsidR="00955D81">
        <w:rPr>
          <w:noProof/>
        </w:rPr>
        <w:t>[21]</w:t>
      </w:r>
      <w:r w:rsidR="00955D81">
        <w:fldChar w:fldCharType="end"/>
      </w:r>
      <w:r>
        <w:t xml:space="preserve">. As such, use of this test in the field has been discontinued, as it is unlikely to be necessary to have point-of-care testing for trachoma surveillance </w:t>
      </w:r>
      <w:r w:rsidR="00955D81">
        <w:fldChar w:fldCharType="begin"/>
      </w:r>
      <w:r w:rsidR="00955D81">
        <w:instrText xml:space="preserve"> ADDIN EN.CITE &lt;EndNote&gt;&lt;Cite&gt;&lt;Author&gt;Gwyn&lt;/Author&gt;&lt;Year&gt;2017&lt;/Year&gt;&lt;RecNum&gt;35&lt;/RecNum&gt;&lt;DisplayText&gt;[9]&lt;/DisplayText&gt;&lt;record&gt;&lt;rec-number&gt;35&lt;/rec-number&gt;&lt;foreign-keys&gt;&lt;key app="EN" db-id="xt0frppa1vtpa8epffqvpf0nevfdwwtffze9" timestamp="0"&gt;35&lt;/key&gt;&lt;/foreign-keys&gt;&lt;ref-type name="Journal Article"&gt;17&lt;/ref-type&gt;&lt;contributors&gt;&lt;authors&gt;&lt;author&gt;Gwyn, S.&lt;/author&gt;&lt;author&gt;Cooley, G.&lt;/author&gt;&lt;author&gt;Goodhew, B.&lt;/author&gt;&lt;author&gt;Kohlhoff, S.&lt;/author&gt;&lt;author&gt;Banniettis, N.&lt;/author&gt;&lt;author&gt;Wiegand, R.&lt;/author&gt;&lt;author&gt;Martin, D. L.&lt;/author&gt;&lt;/authors&gt;&lt;/contributors&gt;&lt;auth-address&gt;IHRC, Inc. Contractor at the Centers for Disease Control and Prevention, Atlanta, Georgia.&amp;#xD;Division of Parasitic Diseases and Malaria, Centers for Disease Control and Prevention, Atlanta, Georgia.&amp;#xD;State University of New York Downstate Medical Center, Brooklyn, New York.&lt;/auth-address&gt;&lt;titles&gt;&lt;title&gt;Comparison of Platforms for Testing Antibody Responses against the Chlamydia trachomatis Antigen Pgp3&lt;/title&gt;&lt;secondary-title&gt;Am J Trop Med Hyg&lt;/secondary-title&gt;&lt;/titles&gt;&lt;pages&gt;1662-1668&lt;/pages&gt;&lt;volume&gt;97&lt;/volume&gt;&lt;number&gt;6&lt;/number&gt;&lt;edition&gt;2017/10/11&lt;/edition&gt;&lt;keywords&gt;&lt;keyword&gt;Antibodies, Bacterial/*blood&lt;/keyword&gt;&lt;keyword&gt;*Antibody Formation&lt;/keyword&gt;&lt;keyword&gt;Antigens, Bacterial/*immunology&lt;/keyword&gt;&lt;keyword&gt;Bacterial Proteins/*immunology&lt;/keyword&gt;&lt;keyword&gt;Child&lt;/keyword&gt;&lt;keyword&gt;Child, Preschool&lt;/keyword&gt;&lt;keyword&gt;Chlamydia Infections/blood/*diagnosis&lt;/keyword&gt;&lt;keyword&gt;Chlamydia trachomatis&lt;/keyword&gt;&lt;keyword&gt;Humans&lt;/keyword&gt;&lt;keyword&gt;Infant&lt;/keyword&gt;&lt;keyword&gt;Sensitivity and Specificity&lt;/keyword&gt;&lt;keyword&gt;Specimen Handling&lt;/keyword&gt;&lt;keyword&gt;Tanzania&lt;/keyword&gt;&lt;/keywords&gt;&lt;dates&gt;&lt;year&gt;2017&lt;/year&gt;&lt;pub-dates&gt;&lt;date&gt;Dec&lt;/date&gt;&lt;/pub-dates&gt;&lt;/dates&gt;&lt;isbn&gt;1476-1645 (Electronic)&amp;#xD;0002-9637 (Linking)&lt;/isbn&gt;&lt;accession-num&gt;29016320&lt;/accession-num&gt;&lt;urls&gt;&lt;related-urls&gt;&lt;url&gt;https://www.ncbi.nlm.nih.gov/pubmed/29016320&lt;/url&gt;&lt;/related-urls&gt;&lt;/urls&gt;&lt;custom2&gt;PMC5805053&lt;/custom2&gt;&lt;electronic-resource-num&gt;10.4269/ajtmh.17-0292&lt;/electronic-resource-num&gt;&lt;/record&gt;&lt;/Cite&gt;&lt;/EndNote&gt;</w:instrText>
      </w:r>
      <w:r w:rsidR="00955D81">
        <w:fldChar w:fldCharType="separate"/>
      </w:r>
      <w:r w:rsidR="00955D81">
        <w:rPr>
          <w:noProof/>
        </w:rPr>
        <w:t>[9]</w:t>
      </w:r>
      <w:r w:rsidR="00955D81">
        <w:fldChar w:fldCharType="end"/>
      </w:r>
      <w:r>
        <w:t xml:space="preserve">. The Pgp3-gold dipstick LFA differed only slightly from the MBA and had overlapping Cis with the black latex LFA. The black latex LFA was developed in response to population-level </w:t>
      </w:r>
      <w:proofErr w:type="spellStart"/>
      <w:r>
        <w:t>serosurveys</w:t>
      </w:r>
      <w:proofErr w:type="spellEnd"/>
      <w:r>
        <w:t xml:space="preserve"> in which </w:t>
      </w:r>
      <w:proofErr w:type="gramStart"/>
      <w:r>
        <w:t>a number of</w:t>
      </w:r>
      <w:proofErr w:type="gramEnd"/>
      <w:r>
        <w:t xml:space="preserve"> presumed false positives were detected and poor inter-rater agreement was seen (Gwyn and Laurent, manuscript in preparation). Additional comparison with the Pgp3 MBA in 2 districts of DRC again show strong agreement between MBA-derived seroprevalence and SCR and Pgp3 black latex-derived data.</w:t>
      </w:r>
      <w:r w:rsidR="004C1A6F">
        <w:t xml:space="preserve"> These data coupled with other unpublished data provides support of using black latex as a developing reagent</w:t>
      </w:r>
      <w:r w:rsidR="005C2909">
        <w:t xml:space="preserve"> for the Pgp3 LFA. </w:t>
      </w:r>
      <w:r w:rsidR="000949CB">
        <w:t xml:space="preserve">Having tests available on multiple platforms will allow country programs flexibility in selecting the best assays for their needs, and we present here improved tests for use in population-level </w:t>
      </w:r>
      <w:proofErr w:type="spellStart"/>
      <w:r w:rsidR="000949CB">
        <w:t>serosurveys</w:t>
      </w:r>
      <w:proofErr w:type="spellEnd"/>
      <w:r w:rsidR="000949CB">
        <w:t xml:space="preserve"> for trachoma programs.</w:t>
      </w:r>
    </w:p>
    <w:p w14:paraId="15603DFC" w14:textId="3B359F2C" w:rsidR="0072230E" w:rsidRDefault="0072230E" w:rsidP="00203F0A"/>
    <w:p w14:paraId="13283533" w14:textId="088DB3AE" w:rsidR="00A207D1" w:rsidRDefault="00A207D1">
      <w:r>
        <w:br w:type="page"/>
      </w:r>
    </w:p>
    <w:p w14:paraId="2D8F764E" w14:textId="0CB33C54" w:rsidR="00554CF5" w:rsidRPr="00DF016F" w:rsidRDefault="00DF016F" w:rsidP="00203F0A">
      <w:pPr>
        <w:rPr>
          <w:b/>
          <w:bCs/>
        </w:rPr>
      </w:pPr>
      <w:r w:rsidRPr="00DF016F">
        <w:rPr>
          <w:b/>
          <w:bCs/>
        </w:rPr>
        <w:lastRenderedPageBreak/>
        <w:t>REFERENCES</w:t>
      </w:r>
    </w:p>
    <w:p w14:paraId="0A1F13D9" w14:textId="77777777" w:rsidR="00955D81" w:rsidRPr="00955D81" w:rsidRDefault="00554CF5" w:rsidP="00955D81">
      <w:pPr>
        <w:pStyle w:val="EndNoteBibliography"/>
        <w:spacing w:after="0"/>
        <w:ind w:left="720" w:hanging="720"/>
      </w:pPr>
      <w:r>
        <w:fldChar w:fldCharType="begin"/>
      </w:r>
      <w:r>
        <w:instrText xml:space="preserve"> ADDIN EN.REFLIST </w:instrText>
      </w:r>
      <w:r>
        <w:fldChar w:fldCharType="separate"/>
      </w:r>
      <w:r w:rsidR="00955D81" w:rsidRPr="00955D81">
        <w:t>1.</w:t>
      </w:r>
      <w:r w:rsidR="00955D81" w:rsidRPr="00955D81">
        <w:tab/>
        <w:t xml:space="preserve">Cama, A., et al., </w:t>
      </w:r>
      <w:r w:rsidR="00955D81" w:rsidRPr="00955D81">
        <w:rPr>
          <w:i/>
        </w:rPr>
        <w:t>Prevalence of signs of trachoma, ocular Chlamydia trachomatis infection and antibodies to Pgp3 in residents of Kiritimati Island, Kiribati.</w:t>
      </w:r>
      <w:r w:rsidR="00955D81" w:rsidRPr="00955D81">
        <w:t xml:space="preserve"> PLoS Negl Trop Dis, 2017. </w:t>
      </w:r>
      <w:r w:rsidR="00955D81" w:rsidRPr="00955D81">
        <w:rPr>
          <w:b/>
        </w:rPr>
        <w:t>11</w:t>
      </w:r>
      <w:r w:rsidR="00955D81" w:rsidRPr="00955D81">
        <w:t>(9): p. e0005863.</w:t>
      </w:r>
    </w:p>
    <w:p w14:paraId="2F79C2DB" w14:textId="77777777" w:rsidR="00955D81" w:rsidRPr="00955D81" w:rsidRDefault="00955D81" w:rsidP="00955D81">
      <w:pPr>
        <w:pStyle w:val="EndNoteBibliography"/>
        <w:spacing w:after="0"/>
        <w:ind w:left="720" w:hanging="720"/>
      </w:pPr>
      <w:r w:rsidRPr="00955D81">
        <w:t>2.</w:t>
      </w:r>
      <w:r w:rsidRPr="00955D81">
        <w:tab/>
        <w:t xml:space="preserve">Goodhew, E.B., et al., </w:t>
      </w:r>
      <w:r w:rsidRPr="00955D81">
        <w:rPr>
          <w:i/>
        </w:rPr>
        <w:t>CT694 and pgp3 as serological tools for monitoring trachoma programs.</w:t>
      </w:r>
      <w:r w:rsidRPr="00955D81">
        <w:t xml:space="preserve"> PLoS Negl Trop Dis, 2012. </w:t>
      </w:r>
      <w:r w:rsidRPr="00955D81">
        <w:rPr>
          <w:b/>
        </w:rPr>
        <w:t>6</w:t>
      </w:r>
      <w:r w:rsidRPr="00955D81">
        <w:t>(11): p. e1873.</w:t>
      </w:r>
    </w:p>
    <w:p w14:paraId="2B3EC7D9" w14:textId="77777777" w:rsidR="00955D81" w:rsidRPr="00955D81" w:rsidRDefault="00955D81" w:rsidP="00955D81">
      <w:pPr>
        <w:pStyle w:val="EndNoteBibliography"/>
        <w:spacing w:after="0"/>
        <w:ind w:left="720" w:hanging="720"/>
      </w:pPr>
      <w:r w:rsidRPr="00955D81">
        <w:t>3.</w:t>
      </w:r>
      <w:r w:rsidRPr="00955D81">
        <w:tab/>
        <w:t xml:space="preserve">Martin, D.L., et al., </w:t>
      </w:r>
      <w:r w:rsidRPr="00955D81">
        <w:rPr>
          <w:i/>
        </w:rPr>
        <w:t>Serology for trachoma surveillance after cessation of mass drug administration.</w:t>
      </w:r>
      <w:r w:rsidRPr="00955D81">
        <w:t xml:space="preserve"> PLoS Negl Trop Dis, 2015. </w:t>
      </w:r>
      <w:r w:rsidRPr="00955D81">
        <w:rPr>
          <w:b/>
        </w:rPr>
        <w:t>9</w:t>
      </w:r>
      <w:r w:rsidRPr="00955D81">
        <w:t>(2): p. e0003555.</w:t>
      </w:r>
    </w:p>
    <w:p w14:paraId="615D1E0A" w14:textId="77777777" w:rsidR="00955D81" w:rsidRPr="00955D81" w:rsidRDefault="00955D81" w:rsidP="00955D81">
      <w:pPr>
        <w:pStyle w:val="EndNoteBibliography"/>
        <w:spacing w:after="0"/>
        <w:ind w:left="720" w:hanging="720"/>
      </w:pPr>
      <w:r w:rsidRPr="00955D81">
        <w:t>4.</w:t>
      </w:r>
      <w:r w:rsidRPr="00955D81">
        <w:tab/>
        <w:t xml:space="preserve">Martin, D.L., et al., </w:t>
      </w:r>
      <w:r w:rsidRPr="00955D81">
        <w:rPr>
          <w:i/>
        </w:rPr>
        <w:t>Serological Measures of Trachoma Transmission Intensity.</w:t>
      </w:r>
      <w:r w:rsidRPr="00955D81">
        <w:t xml:space="preserve"> Sci Rep, 2015. </w:t>
      </w:r>
      <w:r w:rsidRPr="00955D81">
        <w:rPr>
          <w:b/>
        </w:rPr>
        <w:t>5</w:t>
      </w:r>
      <w:r w:rsidRPr="00955D81">
        <w:t>: p. 18532.</w:t>
      </w:r>
    </w:p>
    <w:p w14:paraId="26D5F3B6" w14:textId="77777777" w:rsidR="00955D81" w:rsidRPr="00955D81" w:rsidRDefault="00955D81" w:rsidP="00955D81">
      <w:pPr>
        <w:pStyle w:val="EndNoteBibliography"/>
        <w:spacing w:after="0"/>
        <w:ind w:left="720" w:hanging="720"/>
      </w:pPr>
      <w:r w:rsidRPr="00955D81">
        <w:t>5.</w:t>
      </w:r>
      <w:r w:rsidRPr="00955D81">
        <w:tab/>
        <w:t xml:space="preserve">Pinsent, A., et al., </w:t>
      </w:r>
      <w:r w:rsidRPr="00955D81">
        <w:rPr>
          <w:i/>
        </w:rPr>
        <w:t>The utility of serology for elimination surveillance of trachoma.</w:t>
      </w:r>
      <w:r w:rsidRPr="00955D81">
        <w:t xml:space="preserve"> Nat Commun, 2018. </w:t>
      </w:r>
      <w:r w:rsidRPr="00955D81">
        <w:rPr>
          <w:b/>
        </w:rPr>
        <w:t>9</w:t>
      </w:r>
      <w:r w:rsidRPr="00955D81">
        <w:t>(1): p. 5444.</w:t>
      </w:r>
    </w:p>
    <w:p w14:paraId="278AF543" w14:textId="77777777" w:rsidR="00955D81" w:rsidRPr="00955D81" w:rsidRDefault="00955D81" w:rsidP="00955D81">
      <w:pPr>
        <w:pStyle w:val="EndNoteBibliography"/>
        <w:spacing w:after="0"/>
        <w:ind w:left="720" w:hanging="720"/>
      </w:pPr>
      <w:r w:rsidRPr="00955D81">
        <w:t>6.</w:t>
      </w:r>
      <w:r w:rsidRPr="00955D81">
        <w:tab/>
        <w:t xml:space="preserve">West, S.K., et al., </w:t>
      </w:r>
      <w:r w:rsidRPr="00955D81">
        <w:rPr>
          <w:i/>
        </w:rPr>
        <w:t>Can We Use Antibodies to Chlamydia trachomatis as a Surveillance Tool for National Trachoma Control Programs? Results from a District Survey.</w:t>
      </w:r>
      <w:r w:rsidRPr="00955D81">
        <w:t xml:space="preserve"> PLoS Negl Trop Dis, 2016. </w:t>
      </w:r>
      <w:r w:rsidRPr="00955D81">
        <w:rPr>
          <w:b/>
        </w:rPr>
        <w:t>10</w:t>
      </w:r>
      <w:r w:rsidRPr="00955D81">
        <w:t>(1): p. e0004352.</w:t>
      </w:r>
    </w:p>
    <w:p w14:paraId="093ABAFB" w14:textId="77777777" w:rsidR="00955D81" w:rsidRPr="00955D81" w:rsidRDefault="00955D81" w:rsidP="00955D81">
      <w:pPr>
        <w:pStyle w:val="EndNoteBibliography"/>
        <w:spacing w:after="0"/>
        <w:ind w:left="720" w:hanging="720"/>
      </w:pPr>
      <w:r w:rsidRPr="00955D81">
        <w:t>7.</w:t>
      </w:r>
      <w:r w:rsidRPr="00955D81">
        <w:tab/>
        <w:t xml:space="preserve">West, S.K., et al., </w:t>
      </w:r>
      <w:r w:rsidRPr="00955D81">
        <w:rPr>
          <w:i/>
        </w:rPr>
        <w:t>Surveillance Surveys for Reemergent Trachoma in Formerly Endemic Districts in Nepal From 2 to 10 Years After Mass Drug Administration Cessation.</w:t>
      </w:r>
      <w:r w:rsidRPr="00955D81">
        <w:t xml:space="preserve"> JAMA Ophthalmol, 2017. </w:t>
      </w:r>
      <w:r w:rsidRPr="00955D81">
        <w:rPr>
          <w:b/>
        </w:rPr>
        <w:t>135</w:t>
      </w:r>
      <w:r w:rsidRPr="00955D81">
        <w:t>(11): p. 1141-1146.</w:t>
      </w:r>
    </w:p>
    <w:p w14:paraId="076C8E70" w14:textId="77777777" w:rsidR="00955D81" w:rsidRPr="00955D81" w:rsidRDefault="00955D81" w:rsidP="00955D81">
      <w:pPr>
        <w:pStyle w:val="EndNoteBibliography"/>
        <w:spacing w:after="0"/>
        <w:ind w:left="720" w:hanging="720"/>
      </w:pPr>
      <w:r w:rsidRPr="00955D81">
        <w:t>8.</w:t>
      </w:r>
      <w:r w:rsidRPr="00955D81">
        <w:tab/>
        <w:t xml:space="preserve">Comanducci, M., et al., </w:t>
      </w:r>
      <w:r w:rsidRPr="00955D81">
        <w:rPr>
          <w:i/>
        </w:rPr>
        <w:t>Humoral immune response to plasmid protein pgp3 in patients with Chlamydia trachomatis infection.</w:t>
      </w:r>
      <w:r w:rsidRPr="00955D81">
        <w:t xml:space="preserve"> Infect Immun, 1994. </w:t>
      </w:r>
      <w:r w:rsidRPr="00955D81">
        <w:rPr>
          <w:b/>
        </w:rPr>
        <w:t>62</w:t>
      </w:r>
      <w:r w:rsidRPr="00955D81">
        <w:t>(12): p. 5491-7.</w:t>
      </w:r>
    </w:p>
    <w:p w14:paraId="3ECA17DF" w14:textId="77777777" w:rsidR="00955D81" w:rsidRPr="00955D81" w:rsidRDefault="00955D81" w:rsidP="00955D81">
      <w:pPr>
        <w:pStyle w:val="EndNoteBibliography"/>
        <w:spacing w:after="0"/>
        <w:ind w:left="720" w:hanging="720"/>
      </w:pPr>
      <w:r w:rsidRPr="00955D81">
        <w:t>9.</w:t>
      </w:r>
      <w:r w:rsidRPr="00955D81">
        <w:tab/>
        <w:t xml:space="preserve">Gwyn, S., et al., </w:t>
      </w:r>
      <w:r w:rsidRPr="00955D81">
        <w:rPr>
          <w:i/>
        </w:rPr>
        <w:t>Comparison of Platforms for Testing Antibody Responses against the Chlamydia trachomatis Antigen Pgp3.</w:t>
      </w:r>
      <w:r w:rsidRPr="00955D81">
        <w:t xml:space="preserve"> Am J Trop Med Hyg, 2017. </w:t>
      </w:r>
      <w:r w:rsidRPr="00955D81">
        <w:rPr>
          <w:b/>
        </w:rPr>
        <w:t>97</w:t>
      </w:r>
      <w:r w:rsidRPr="00955D81">
        <w:t>(6): p. 1662-1668.</w:t>
      </w:r>
    </w:p>
    <w:p w14:paraId="6214D3A6" w14:textId="77777777" w:rsidR="00955D81" w:rsidRPr="00955D81" w:rsidRDefault="00955D81" w:rsidP="00955D81">
      <w:pPr>
        <w:pStyle w:val="EndNoteBibliography"/>
        <w:spacing w:after="0"/>
        <w:ind w:left="720" w:hanging="720"/>
      </w:pPr>
      <w:r w:rsidRPr="00955D81">
        <w:t>10.</w:t>
      </w:r>
      <w:r w:rsidRPr="00955D81">
        <w:tab/>
        <w:t xml:space="preserve">Horner, P.J., et al., </w:t>
      </w:r>
      <w:r w:rsidRPr="00955D81">
        <w:rPr>
          <w:i/>
        </w:rPr>
        <w:t>Effect of time since exposure to Chlamydia trachomatis on chlamydia antibody detection in women: a cross-sectional study.</w:t>
      </w:r>
      <w:r w:rsidRPr="00955D81">
        <w:t xml:space="preserve"> Sex Transm Infect, 2013. </w:t>
      </w:r>
      <w:r w:rsidRPr="00955D81">
        <w:rPr>
          <w:b/>
        </w:rPr>
        <w:t>89</w:t>
      </w:r>
      <w:r w:rsidRPr="00955D81">
        <w:t>(5): p. 398-403.</w:t>
      </w:r>
    </w:p>
    <w:p w14:paraId="372E9C39" w14:textId="77777777" w:rsidR="00955D81" w:rsidRPr="00955D81" w:rsidRDefault="00955D81" w:rsidP="00955D81">
      <w:pPr>
        <w:pStyle w:val="EndNoteBibliography"/>
        <w:spacing w:after="0"/>
        <w:ind w:left="720" w:hanging="720"/>
      </w:pPr>
      <w:r w:rsidRPr="00955D81">
        <w:t>11.</w:t>
      </w:r>
      <w:r w:rsidRPr="00955D81">
        <w:tab/>
        <w:t xml:space="preserve">Wills, G.S., et al., </w:t>
      </w:r>
      <w:r w:rsidRPr="00955D81">
        <w:rPr>
          <w:i/>
        </w:rPr>
        <w:t>Pgp3 antibody enzyme-linked immunosorbent assay, a sensitive and specific assay for seroepidemiological analysis of Chlamydia trachomatis infection.</w:t>
      </w:r>
      <w:r w:rsidRPr="00955D81">
        <w:t xml:space="preserve"> Clin Vaccine Immunol, 2009. </w:t>
      </w:r>
      <w:r w:rsidRPr="00955D81">
        <w:rPr>
          <w:b/>
        </w:rPr>
        <w:t>16</w:t>
      </w:r>
      <w:r w:rsidRPr="00955D81">
        <w:t>(6): p. 835-43.</w:t>
      </w:r>
    </w:p>
    <w:p w14:paraId="3DE5AF28" w14:textId="77777777" w:rsidR="00955D81" w:rsidRPr="00955D81" w:rsidRDefault="00955D81" w:rsidP="00955D81">
      <w:pPr>
        <w:pStyle w:val="EndNoteBibliography"/>
        <w:spacing w:after="0"/>
        <w:ind w:left="720" w:hanging="720"/>
      </w:pPr>
      <w:r w:rsidRPr="00955D81">
        <w:t>12.</w:t>
      </w:r>
      <w:r w:rsidRPr="00955D81">
        <w:tab/>
        <w:t xml:space="preserve">Gwyn, S., et al., </w:t>
      </w:r>
      <w:r w:rsidRPr="00955D81">
        <w:rPr>
          <w:i/>
        </w:rPr>
        <w:t>Lateral flow-based antibody testing for Chlamydia trachomatis.</w:t>
      </w:r>
      <w:r w:rsidRPr="00955D81">
        <w:t xml:space="preserve"> J Immunol Methods, 2016. </w:t>
      </w:r>
      <w:r w:rsidRPr="00955D81">
        <w:rPr>
          <w:b/>
        </w:rPr>
        <w:t>435</w:t>
      </w:r>
      <w:r w:rsidRPr="00955D81">
        <w:t>: p. 27-31.</w:t>
      </w:r>
    </w:p>
    <w:p w14:paraId="6DFCFFDB" w14:textId="77777777" w:rsidR="00955D81" w:rsidRPr="00955D81" w:rsidRDefault="00955D81" w:rsidP="00955D81">
      <w:pPr>
        <w:pStyle w:val="EndNoteBibliography"/>
        <w:spacing w:after="0"/>
        <w:ind w:left="720" w:hanging="720"/>
      </w:pPr>
      <w:r w:rsidRPr="00955D81">
        <w:t>13.</w:t>
      </w:r>
      <w:r w:rsidRPr="00955D81">
        <w:tab/>
        <w:t xml:space="preserve">Gwyn, S., et al., </w:t>
      </w:r>
      <w:r w:rsidRPr="00955D81">
        <w:rPr>
          <w:i/>
        </w:rPr>
        <w:t>Optimization of a rapid test for antibodies to the Chlamydia trachomatis antigen Pgp3.</w:t>
      </w:r>
      <w:r w:rsidRPr="00955D81">
        <w:t xml:space="preserve"> Diagn Microbiol Infect Dis, 2019. </w:t>
      </w:r>
      <w:r w:rsidRPr="00955D81">
        <w:rPr>
          <w:b/>
        </w:rPr>
        <w:t>93</w:t>
      </w:r>
      <w:r w:rsidRPr="00955D81">
        <w:t>(4): p. 293-298.</w:t>
      </w:r>
    </w:p>
    <w:p w14:paraId="5820C1B9" w14:textId="77777777" w:rsidR="00955D81" w:rsidRPr="00955D81" w:rsidRDefault="00955D81" w:rsidP="00955D81">
      <w:pPr>
        <w:pStyle w:val="EndNoteBibliography"/>
        <w:spacing w:after="0"/>
        <w:ind w:left="720" w:hanging="720"/>
      </w:pPr>
      <w:r w:rsidRPr="00955D81">
        <w:t>14.</w:t>
      </w:r>
      <w:r w:rsidRPr="00955D81">
        <w:tab/>
        <w:t xml:space="preserve">Solomon, A.W., et al., </w:t>
      </w:r>
      <w:r w:rsidRPr="00955D81">
        <w:rPr>
          <w:i/>
        </w:rPr>
        <w:t>The Global Trachoma Mapping Project: Methodology of a 34-Country Population-Based Study.</w:t>
      </w:r>
      <w:r w:rsidRPr="00955D81">
        <w:t xml:space="preserve"> Ophthalmic Epidemiol, 2015. </w:t>
      </w:r>
      <w:r w:rsidRPr="00955D81">
        <w:rPr>
          <w:b/>
        </w:rPr>
        <w:t>22</w:t>
      </w:r>
      <w:r w:rsidRPr="00955D81">
        <w:t>(3): p. 214-25.</w:t>
      </w:r>
    </w:p>
    <w:p w14:paraId="60C3AC25" w14:textId="77777777" w:rsidR="00955D81" w:rsidRPr="00955D81" w:rsidRDefault="00955D81" w:rsidP="00955D81">
      <w:pPr>
        <w:pStyle w:val="EndNoteBibliography"/>
        <w:spacing w:after="0"/>
        <w:ind w:left="720" w:hanging="720"/>
      </w:pPr>
      <w:r w:rsidRPr="00955D81">
        <w:t>15.</w:t>
      </w:r>
      <w:r w:rsidRPr="00955D81">
        <w:tab/>
        <w:t xml:space="preserve">Thylefors, B., et al., </w:t>
      </w:r>
      <w:r w:rsidRPr="00955D81">
        <w:rPr>
          <w:i/>
        </w:rPr>
        <w:t>A simple system for the assessment of trachoma and its complications.</w:t>
      </w:r>
      <w:r w:rsidRPr="00955D81">
        <w:t xml:space="preserve"> Bull World Health Organ, 1987. </w:t>
      </w:r>
      <w:r w:rsidRPr="00955D81">
        <w:rPr>
          <w:b/>
        </w:rPr>
        <w:t>65</w:t>
      </w:r>
      <w:r w:rsidRPr="00955D81">
        <w:t>(4): p. 477-83.</w:t>
      </w:r>
    </w:p>
    <w:p w14:paraId="41C9472C" w14:textId="77777777" w:rsidR="00955D81" w:rsidRPr="00955D81" w:rsidRDefault="00955D81" w:rsidP="00955D81">
      <w:pPr>
        <w:pStyle w:val="EndNoteBibliography"/>
        <w:spacing w:after="0"/>
        <w:ind w:left="720" w:hanging="720"/>
      </w:pPr>
      <w:r w:rsidRPr="00955D81">
        <w:t>16.</w:t>
      </w:r>
      <w:r w:rsidRPr="00955D81">
        <w:tab/>
        <w:t xml:space="preserve">Senyonjo, L.G., et al., </w:t>
      </w:r>
      <w:r w:rsidRPr="00955D81">
        <w:rPr>
          <w:i/>
        </w:rPr>
        <w:t>Serological and PCR-based markers of ocular Chlamydia trachomatis transmission in northern Ghana after elimination of trachoma as a public health problem.</w:t>
      </w:r>
      <w:r w:rsidRPr="00955D81">
        <w:t xml:space="preserve"> PLoS Negl Trop Dis, 2018. </w:t>
      </w:r>
      <w:r w:rsidRPr="00955D81">
        <w:rPr>
          <w:b/>
        </w:rPr>
        <w:t>12</w:t>
      </w:r>
      <w:r w:rsidRPr="00955D81">
        <w:t>(12): p. e0007027.</w:t>
      </w:r>
    </w:p>
    <w:p w14:paraId="7467B622" w14:textId="77777777" w:rsidR="00955D81" w:rsidRPr="00955D81" w:rsidRDefault="00955D81" w:rsidP="00955D81">
      <w:pPr>
        <w:pStyle w:val="EndNoteBibliography"/>
        <w:spacing w:after="0"/>
        <w:ind w:left="720" w:hanging="720"/>
      </w:pPr>
      <w:r w:rsidRPr="00955D81">
        <w:t>17.</w:t>
      </w:r>
      <w:r w:rsidRPr="00955D81">
        <w:tab/>
        <w:t xml:space="preserve">Oldenburg, C.E., </w:t>
      </w:r>
      <w:r w:rsidRPr="00955D81">
        <w:rPr>
          <w:i/>
        </w:rPr>
        <w:t>One Size Does Not Fit All: Achieving Trachoma Control by 2030.</w:t>
      </w:r>
      <w:r w:rsidRPr="00955D81">
        <w:t xml:space="preserve"> Am J Trop Med Hyg, 2019. </w:t>
      </w:r>
      <w:r w:rsidRPr="00955D81">
        <w:rPr>
          <w:b/>
        </w:rPr>
        <w:t>101</w:t>
      </w:r>
      <w:r w:rsidRPr="00955D81">
        <w:t>(6): p. 1189-1190.</w:t>
      </w:r>
    </w:p>
    <w:p w14:paraId="1EF3FE05" w14:textId="77777777" w:rsidR="00955D81" w:rsidRPr="00955D81" w:rsidRDefault="00955D81" w:rsidP="00955D81">
      <w:pPr>
        <w:pStyle w:val="EndNoteBibliography"/>
        <w:spacing w:after="0"/>
        <w:ind w:left="720" w:hanging="720"/>
      </w:pPr>
      <w:r w:rsidRPr="00955D81">
        <w:t>18.</w:t>
      </w:r>
      <w:r w:rsidRPr="00955D81">
        <w:tab/>
        <w:t xml:space="preserve">Butcher, R., et al., </w:t>
      </w:r>
      <w:r w:rsidRPr="00955D81">
        <w:rPr>
          <w:i/>
        </w:rPr>
        <w:t>Ocular Chlamydia trachomatis infection, anti-Pgp3 antibodies and conjunctival scarring in Vanuatu and Tarawa, Kiribati before antibiotic treatment for trachoma.</w:t>
      </w:r>
      <w:r w:rsidRPr="00955D81">
        <w:t xml:space="preserve"> J Infect, 2020. </w:t>
      </w:r>
      <w:r w:rsidRPr="00955D81">
        <w:rPr>
          <w:b/>
        </w:rPr>
        <w:t>80</w:t>
      </w:r>
      <w:r w:rsidRPr="00955D81">
        <w:t>(4): p. 454-461.</w:t>
      </w:r>
    </w:p>
    <w:p w14:paraId="5FAC8959" w14:textId="77777777" w:rsidR="00955D81" w:rsidRPr="00955D81" w:rsidRDefault="00955D81" w:rsidP="00955D81">
      <w:pPr>
        <w:pStyle w:val="EndNoteBibliography"/>
        <w:spacing w:after="0"/>
        <w:ind w:left="720" w:hanging="720"/>
      </w:pPr>
      <w:r w:rsidRPr="00955D81">
        <w:t>19.</w:t>
      </w:r>
      <w:r w:rsidRPr="00955D81">
        <w:tab/>
        <w:t xml:space="preserve">Butcher, R., et al., </w:t>
      </w:r>
      <w:r w:rsidRPr="00955D81">
        <w:rPr>
          <w:i/>
        </w:rPr>
        <w:t>Clinical signs of trachoma are prevalent among Solomon Islanders who have no persistent markers of prior infection with Chlamydia trachomatis.</w:t>
      </w:r>
      <w:r w:rsidRPr="00955D81">
        <w:t xml:space="preserve"> Wellcome Open Res, 2018. </w:t>
      </w:r>
      <w:r w:rsidRPr="00955D81">
        <w:rPr>
          <w:b/>
        </w:rPr>
        <w:t>3</w:t>
      </w:r>
      <w:r w:rsidRPr="00955D81">
        <w:t>: p. 14.</w:t>
      </w:r>
    </w:p>
    <w:p w14:paraId="1A996C95" w14:textId="77777777" w:rsidR="00955D81" w:rsidRPr="00955D81" w:rsidRDefault="00955D81" w:rsidP="00955D81">
      <w:pPr>
        <w:pStyle w:val="EndNoteBibliography"/>
        <w:spacing w:after="0"/>
        <w:ind w:left="720" w:hanging="720"/>
      </w:pPr>
      <w:r w:rsidRPr="00955D81">
        <w:lastRenderedPageBreak/>
        <w:t>20.</w:t>
      </w:r>
      <w:r w:rsidRPr="00955D81">
        <w:tab/>
        <w:t xml:space="preserve">Cocks, N., et al., </w:t>
      </w:r>
      <w:r w:rsidRPr="00955D81">
        <w:rPr>
          <w:i/>
        </w:rPr>
        <w:t>Community seroprevalence survey for yaws and trachoma in the Western Division of Fiji.</w:t>
      </w:r>
      <w:r w:rsidRPr="00955D81">
        <w:t xml:space="preserve"> Trans R Soc Trop Med Hyg, 2016. </w:t>
      </w:r>
      <w:r w:rsidRPr="00955D81">
        <w:rPr>
          <w:b/>
        </w:rPr>
        <w:t>110</w:t>
      </w:r>
      <w:r w:rsidRPr="00955D81">
        <w:t>(10): p. 582-587.</w:t>
      </w:r>
    </w:p>
    <w:p w14:paraId="3AE7C732" w14:textId="77777777" w:rsidR="00955D81" w:rsidRPr="00955D81" w:rsidRDefault="00955D81" w:rsidP="00955D81">
      <w:pPr>
        <w:pStyle w:val="EndNoteBibliography"/>
        <w:ind w:left="720" w:hanging="720"/>
      </w:pPr>
      <w:r w:rsidRPr="00955D81">
        <w:t>21.</w:t>
      </w:r>
      <w:r w:rsidRPr="00955D81">
        <w:tab/>
        <w:t xml:space="preserve">Wiegand, R.E., et al., </w:t>
      </w:r>
      <w:r w:rsidRPr="00955D81">
        <w:rPr>
          <w:i/>
        </w:rPr>
        <w:t>Latent class modeling to compare testing platforms for detection of antibodies against the Chlamydia trachomatis antigen Pgp3.</w:t>
      </w:r>
      <w:r w:rsidRPr="00955D81">
        <w:t xml:space="preserve"> Sci Rep, 2018. </w:t>
      </w:r>
      <w:r w:rsidRPr="00955D81">
        <w:rPr>
          <w:b/>
        </w:rPr>
        <w:t>8</w:t>
      </w:r>
      <w:r w:rsidRPr="00955D81">
        <w:t>(1): p. 4232.</w:t>
      </w:r>
    </w:p>
    <w:p w14:paraId="21EDF531" w14:textId="68525DDD" w:rsidR="00831192" w:rsidRDefault="00554CF5" w:rsidP="00831192">
      <w:pPr>
        <w:rPr>
          <w:noProof/>
        </w:rPr>
      </w:pPr>
      <w:r>
        <w:fldChar w:fldCharType="end"/>
      </w:r>
      <w:r w:rsidR="00831192" w:rsidRPr="00831192">
        <w:rPr>
          <w:noProof/>
        </w:rPr>
        <w:t xml:space="preserve"> </w:t>
      </w:r>
      <w:r w:rsidR="00831192">
        <w:rPr>
          <w:noProof/>
        </w:rPr>
        <w:t>Figure 1.  Data collection and testing flow charts.</w:t>
      </w:r>
    </w:p>
    <w:p w14:paraId="40E41D5C" w14:textId="77777777" w:rsidR="00831192" w:rsidRDefault="00831192" w:rsidP="00831192">
      <w:pPr>
        <w:rPr>
          <w:noProof/>
        </w:rPr>
      </w:pPr>
    </w:p>
    <w:p w14:paraId="0A4733FB" w14:textId="77777777" w:rsidR="00831192" w:rsidRDefault="00831192" w:rsidP="00831192">
      <w:r>
        <w:rPr>
          <w:noProof/>
        </w:rPr>
        <w:drawing>
          <wp:inline distT="0" distB="0" distL="0" distR="0" wp14:anchorId="68E51AB2" wp14:editId="383E0EFB">
            <wp:extent cx="6167005" cy="2190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79639" cy="2195238"/>
                    </a:xfrm>
                    <a:prstGeom prst="rect">
                      <a:avLst/>
                    </a:prstGeom>
                    <a:noFill/>
                  </pic:spPr>
                </pic:pic>
              </a:graphicData>
            </a:graphic>
          </wp:inline>
        </w:drawing>
      </w:r>
    </w:p>
    <w:p w14:paraId="68A1EAB0" w14:textId="77777777" w:rsidR="00831192" w:rsidRDefault="00831192" w:rsidP="00831192"/>
    <w:p w14:paraId="26B55F38" w14:textId="77777777" w:rsidR="00831192" w:rsidRDefault="00831192" w:rsidP="00831192"/>
    <w:p w14:paraId="1712B5CC" w14:textId="77777777" w:rsidR="00831192" w:rsidRDefault="00831192" w:rsidP="00831192"/>
    <w:p w14:paraId="43D50D67" w14:textId="77777777" w:rsidR="00831192" w:rsidRDefault="00831192" w:rsidP="00831192">
      <w:r>
        <w:rPr>
          <w:noProof/>
        </w:rPr>
        <w:drawing>
          <wp:inline distT="0" distB="0" distL="0" distR="0" wp14:anchorId="3FD197BD" wp14:editId="66B6FE5B">
            <wp:extent cx="6210300" cy="2239461"/>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47293" cy="2252801"/>
                    </a:xfrm>
                    <a:prstGeom prst="rect">
                      <a:avLst/>
                    </a:prstGeom>
                    <a:noFill/>
                  </pic:spPr>
                </pic:pic>
              </a:graphicData>
            </a:graphic>
          </wp:inline>
        </w:drawing>
      </w:r>
    </w:p>
    <w:p w14:paraId="5F700E65" w14:textId="77777777" w:rsidR="00831192" w:rsidRDefault="00831192" w:rsidP="00831192">
      <w:r>
        <w:br w:type="page"/>
      </w:r>
    </w:p>
    <w:p w14:paraId="3F32DEFF" w14:textId="2FC34805" w:rsidR="00A207D1" w:rsidRDefault="00831192" w:rsidP="00203F0A">
      <w:r>
        <w:lastRenderedPageBreak/>
        <w:t xml:space="preserve">Figure 2  </w:t>
      </w:r>
      <w:r w:rsidR="00567DEF">
        <w:t xml:space="preserve">Intensity of antibody response by district.  a </w:t>
      </w:r>
      <w:proofErr w:type="spellStart"/>
      <w:r w:rsidR="00567DEF">
        <w:t>Man</w:t>
      </w:r>
      <w:r w:rsidR="00955D81">
        <w:t>o</w:t>
      </w:r>
      <w:r w:rsidR="00567DEF">
        <w:t>no</w:t>
      </w:r>
      <w:proofErr w:type="spellEnd"/>
      <w:r w:rsidR="00567DEF">
        <w:t xml:space="preserve"> district, Democratic Republic of Congo (DRC); b </w:t>
      </w:r>
      <w:proofErr w:type="spellStart"/>
      <w:r w:rsidR="00567DEF">
        <w:t>Nyemba</w:t>
      </w:r>
      <w:proofErr w:type="spellEnd"/>
      <w:r w:rsidR="00567DEF">
        <w:t xml:space="preserve"> district, DRC; c </w:t>
      </w:r>
      <w:proofErr w:type="spellStart"/>
      <w:r w:rsidR="00567DEF">
        <w:t>Keran</w:t>
      </w:r>
      <w:proofErr w:type="spellEnd"/>
      <w:r w:rsidR="00567DEF">
        <w:t xml:space="preserve"> province, Togo; d </w:t>
      </w:r>
      <w:proofErr w:type="spellStart"/>
      <w:r w:rsidR="00567DEF">
        <w:t>Anie</w:t>
      </w:r>
      <w:proofErr w:type="spellEnd"/>
      <w:r w:rsidR="00567DEF">
        <w:t xml:space="preserve"> province, Togo. Y-axis shows median fluorescence intensity with background subtracted (MFI-</w:t>
      </w:r>
      <w:proofErr w:type="spellStart"/>
      <w:r w:rsidR="00567DEF">
        <w:t>bg</w:t>
      </w:r>
      <w:proofErr w:type="spellEnd"/>
      <w:r w:rsidR="00567DEF">
        <w:t xml:space="preserve">), x-axis shows year of age.  </w:t>
      </w:r>
    </w:p>
    <w:p w14:paraId="6D85C82B" w14:textId="405CFE40" w:rsidR="00831192" w:rsidRDefault="00831192" w:rsidP="00203F0A"/>
    <w:p w14:paraId="3C1C868F" w14:textId="77777777" w:rsidR="0012227B" w:rsidRDefault="0012227B" w:rsidP="00203F0A">
      <w:pPr>
        <w:rPr>
          <w:noProof/>
        </w:rPr>
      </w:pPr>
    </w:p>
    <w:p w14:paraId="4A39A402" w14:textId="49BAB9D0" w:rsidR="0012227B" w:rsidRDefault="00955D81" w:rsidP="00203F0A">
      <w:pPr>
        <w:rPr>
          <w:noProof/>
        </w:rPr>
      </w:pPr>
      <w:r>
        <w:rPr>
          <w:noProof/>
        </w:rPr>
        <w:drawing>
          <wp:inline distT="0" distB="0" distL="0" distR="0" wp14:anchorId="46A8CC48" wp14:editId="70757AD8">
            <wp:extent cx="5378983" cy="3867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220" cy="3875948"/>
                    </a:xfrm>
                    <a:prstGeom prst="rect">
                      <a:avLst/>
                    </a:prstGeom>
                    <a:noFill/>
                  </pic:spPr>
                </pic:pic>
              </a:graphicData>
            </a:graphic>
          </wp:inline>
        </w:drawing>
      </w:r>
    </w:p>
    <w:p w14:paraId="15D467FA" w14:textId="77777777" w:rsidR="0012227B" w:rsidRDefault="0012227B" w:rsidP="00203F0A">
      <w:pPr>
        <w:rPr>
          <w:noProof/>
        </w:rPr>
      </w:pPr>
    </w:p>
    <w:p w14:paraId="4A92B4FE" w14:textId="33983008" w:rsidR="0012227B" w:rsidRDefault="0012227B">
      <w:r>
        <w:br w:type="page"/>
      </w:r>
    </w:p>
    <w:p w14:paraId="7FFC7500" w14:textId="71AAB748" w:rsidR="0012227B" w:rsidRDefault="0012227B" w:rsidP="0012227B">
      <w:r>
        <w:lastRenderedPageBreak/>
        <w:t xml:space="preserve">Figure 3  </w:t>
      </w:r>
      <w:r w:rsidR="00955D81">
        <w:t xml:space="preserve">Seroprevalence by year of </w:t>
      </w:r>
      <w:proofErr w:type="gramStart"/>
      <w:r w:rsidR="00955D81">
        <w:t>age</w:t>
      </w:r>
      <w:r>
        <w:t>..</w:t>
      </w:r>
      <w:proofErr w:type="gramEnd"/>
      <w:r>
        <w:t xml:space="preserve">  MBA = multiplex bead assay; LFA = lateral flow assay, N.D. = not done. </w:t>
      </w:r>
    </w:p>
    <w:p w14:paraId="298DBE9C" w14:textId="77777777" w:rsidR="0012227B" w:rsidRDefault="0012227B" w:rsidP="0012227B"/>
    <w:p w14:paraId="70778296" w14:textId="2A83B712" w:rsidR="00831192" w:rsidRPr="00203F0A" w:rsidRDefault="00955D81" w:rsidP="00203F0A">
      <w:r>
        <w:rPr>
          <w:noProof/>
        </w:rPr>
        <w:drawing>
          <wp:inline distT="0" distB="0" distL="0" distR="0" wp14:anchorId="6ADFFADA" wp14:editId="4C9D33AE">
            <wp:extent cx="6161567" cy="24098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79647" cy="2416896"/>
                    </a:xfrm>
                    <a:prstGeom prst="rect">
                      <a:avLst/>
                    </a:prstGeom>
                    <a:noFill/>
                  </pic:spPr>
                </pic:pic>
              </a:graphicData>
            </a:graphic>
          </wp:inline>
        </w:drawing>
      </w:r>
    </w:p>
    <w:sectPr w:rsidR="00831192" w:rsidRPr="00203F0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Martin, Diana (CDC/DDPHSIS/CGH/DPDM)" w:date="2020-01-02T13:53:00Z" w:initials="MD(">
    <w:p w14:paraId="216C60A4" w14:textId="77777777" w:rsidR="001E42F1" w:rsidRDefault="001E42F1" w:rsidP="00203F0A">
      <w:pPr>
        <w:pStyle w:val="CommentText"/>
      </w:pPr>
      <w:r>
        <w:rPr>
          <w:rStyle w:val="CommentReference"/>
        </w:rPr>
        <w:annotationRef/>
      </w:r>
      <w:r>
        <w:t>Anything missing from this? Other IRBs the provided approvals?</w:t>
      </w:r>
    </w:p>
  </w:comment>
  <w:comment w:id="5" w:author="Martin, Diana (CDC/DDPHSIS/CGH/DPDM)" w:date="2019-11-13T10:37:00Z" w:initials="MD(">
    <w:p w14:paraId="55C42B66" w14:textId="77777777" w:rsidR="001E42F1" w:rsidRDefault="001E42F1" w:rsidP="00203F0A">
      <w:pPr>
        <w:pStyle w:val="CommentText"/>
      </w:pPr>
      <w:r>
        <w:rPr>
          <w:rStyle w:val="CommentReference"/>
        </w:rPr>
        <w:annotationRef/>
      </w:r>
      <w:r>
        <w:t>Please expand as needed.</w:t>
      </w:r>
    </w:p>
  </w:comment>
  <w:comment w:id="6" w:author="Martin, Diana (CDC/DDPHSIS/CGH/DPDM)" w:date="2019-11-13T10:37:00Z" w:initials="MD(">
    <w:p w14:paraId="61C1CE41" w14:textId="77777777" w:rsidR="001E42F1" w:rsidRDefault="001E42F1" w:rsidP="00203F0A">
      <w:pPr>
        <w:pStyle w:val="CommentText"/>
      </w:pPr>
      <w:r>
        <w:rPr>
          <w:rStyle w:val="CommentReference"/>
        </w:rPr>
        <w:annotationRef/>
      </w:r>
      <w:r>
        <w:t>Please expand as needed.</w:t>
      </w:r>
    </w:p>
  </w:comment>
  <w:comment w:id="7" w:author="Martin, Diana (CDC/DDPHSIS/CGH/DPDM)" w:date="2019-11-13T10:37:00Z" w:initials="MD(">
    <w:p w14:paraId="63128A86" w14:textId="77777777" w:rsidR="001E42F1" w:rsidRDefault="001E42F1" w:rsidP="00203F0A">
      <w:pPr>
        <w:pStyle w:val="CommentText"/>
      </w:pPr>
      <w:r>
        <w:rPr>
          <w:rStyle w:val="CommentReference"/>
        </w:rPr>
        <w:annotationRef/>
      </w:r>
      <w:r>
        <w:t>Can reps for each of the surveys put in how samples were stored and transported in the field?</w:t>
      </w:r>
    </w:p>
  </w:comment>
  <w:comment w:id="8" w:author="Randall, Jessica" w:date="2020-05-04T13:39:00Z" w:initials="RJ">
    <w:p w14:paraId="344BF6F9" w14:textId="300AE6E4" w:rsidR="0078316E" w:rsidRDefault="0078316E">
      <w:pPr>
        <w:pStyle w:val="CommentText"/>
      </w:pPr>
      <w:r>
        <w:rPr>
          <w:rStyle w:val="CommentReference"/>
        </w:rPr>
        <w:annotationRef/>
      </w:r>
      <w:r>
        <w:t xml:space="preserve">Will there also be a link to the </w:t>
      </w:r>
      <w:proofErr w:type="spellStart"/>
      <w:r>
        <w:t>Github</w:t>
      </w:r>
      <w:proofErr w:type="spellEnd"/>
      <w:r>
        <w:t xml:space="preserve"> repository for the code used in this project?</w:t>
      </w:r>
    </w:p>
  </w:comment>
  <w:comment w:id="9" w:author="SOLOMON, Anthony" w:date="2020-01-13T22:47:00Z" w:initials="SA">
    <w:p w14:paraId="7B471044" w14:textId="53D9146A" w:rsidR="001E42F1" w:rsidRDefault="001E42F1">
      <w:pPr>
        <w:pStyle w:val="CommentText"/>
      </w:pPr>
      <w:r>
        <w:rPr>
          <w:rStyle w:val="CommentReference"/>
        </w:rPr>
        <w:annotationRef/>
      </w:r>
      <w:r>
        <w:t>I assume that the prevalence estimates are the standard TD ones, rather than raw prevalence estimates?</w:t>
      </w:r>
    </w:p>
  </w:comment>
  <w:comment w:id="10" w:author="Martin, Diana (CDC/DDPHSIS/CGH/DPDM)" w:date="2020-04-20T11:24:00Z" w:initials="MD(">
    <w:p w14:paraId="61BBAB22" w14:textId="4D868F91" w:rsidR="001E42F1" w:rsidRDefault="001E42F1">
      <w:pPr>
        <w:pStyle w:val="CommentText"/>
      </w:pPr>
      <w:r>
        <w:rPr>
          <w:rStyle w:val="CommentReference"/>
        </w:rPr>
        <w:annotationRef/>
      </w:r>
      <w:r>
        <w:t>Yes, is there a way you would like this stated here or do you just want to know?</w:t>
      </w:r>
      <w:r w:rsidR="005C2909">
        <w:t xml:space="preserve">  </w:t>
      </w:r>
    </w:p>
  </w:comment>
  <w:comment w:id="11" w:author="SOLOMON, Anthony" w:date="2020-01-13T22:48:00Z" w:initials="SA">
    <w:p w14:paraId="5B215AFB" w14:textId="17E67AE0" w:rsidR="001E42F1" w:rsidRDefault="001E42F1">
      <w:pPr>
        <w:pStyle w:val="CommentText"/>
      </w:pPr>
      <w:r>
        <w:rPr>
          <w:rStyle w:val="CommentReference"/>
        </w:rPr>
        <w:annotationRef/>
      </w:r>
      <w:r>
        <w:t xml:space="preserve"> Good to provide CIs. (This is done for the DRC EUs.)</w:t>
      </w:r>
    </w:p>
  </w:comment>
  <w:comment w:id="12" w:author="Martin, Diana (CDC/DDPHSIS/CGH/DPDM)" w:date="2020-04-20T11:25:00Z" w:initials="MD(">
    <w:p w14:paraId="07B9C1E6" w14:textId="69876755" w:rsidR="001E42F1" w:rsidRDefault="001E42F1">
      <w:pPr>
        <w:pStyle w:val="CommentText"/>
      </w:pPr>
      <w:r>
        <w:rPr>
          <w:rStyle w:val="CommentReference"/>
        </w:rPr>
        <w:annotationRef/>
      </w:r>
      <w:r>
        <w:t>Yes, need to get these from TD or Togo</w:t>
      </w:r>
    </w:p>
  </w:comment>
  <w:comment w:id="13" w:author="SOLOMON, Anthony" w:date="2020-01-13T22:49:00Z" w:initials="SA">
    <w:p w14:paraId="6F0E7666" w14:textId="3E920784" w:rsidR="001E42F1" w:rsidRDefault="001E42F1">
      <w:pPr>
        <w:pStyle w:val="CommentText"/>
      </w:pPr>
      <w:r>
        <w:rPr>
          <w:rStyle w:val="CommentReference"/>
        </w:rPr>
        <w:annotationRef/>
      </w:r>
      <w:r>
        <w:t>Suggest statistical advice.</w:t>
      </w:r>
    </w:p>
  </w:comment>
  <w:comment w:id="14" w:author="Martin, Diana (CDC/DDPHSIS/CGH/DPDM)" w:date="2020-04-20T13:08:00Z" w:initials="MD(">
    <w:p w14:paraId="0A9411D5" w14:textId="217B742D" w:rsidR="001E42F1" w:rsidRDefault="001E42F1">
      <w:pPr>
        <w:pStyle w:val="CommentText"/>
      </w:pPr>
      <w:r>
        <w:rPr>
          <w:rStyle w:val="CommentReference"/>
        </w:rPr>
        <w:annotationRef/>
      </w:r>
      <w:r>
        <w:t>I will double check, but our statistician has said in the past simply to state that</w:t>
      </w:r>
      <w:r w:rsidR="00877B85">
        <w:t xml:space="preserve"> the Cis are non-overlapping</w:t>
      </w:r>
      <w:r>
        <w:t>.</w:t>
      </w:r>
    </w:p>
  </w:comment>
  <w:comment w:id="16" w:author="Gwyn, Sarah Elizabeth (CDC/DDPHSIS/CGH/DPDM)" w:date="2020-04-07T09:36:00Z" w:initials="GSE(">
    <w:p w14:paraId="441CFC14" w14:textId="0C6E07AB" w:rsidR="001E42F1" w:rsidRDefault="001E42F1">
      <w:pPr>
        <w:pStyle w:val="CommentText"/>
      </w:pPr>
      <w:r>
        <w:rPr>
          <w:rStyle w:val="CommentReference"/>
        </w:rPr>
        <w:annotationRef/>
      </w:r>
      <w:r>
        <w:t>Add CI</w:t>
      </w:r>
    </w:p>
  </w:comment>
  <w:comment w:id="17" w:author="Gwyn, Sarah Elizabeth (CDC/DDPHSIS/CGH/DPDM)" w:date="2020-04-07T09:36:00Z" w:initials="GSE(">
    <w:p w14:paraId="3B3E578E" w14:textId="2544311D" w:rsidR="001E42F1" w:rsidRDefault="001E42F1">
      <w:pPr>
        <w:pStyle w:val="CommentText"/>
      </w:pPr>
      <w:r>
        <w:rPr>
          <w:rStyle w:val="CommentReference"/>
        </w:rPr>
        <w:annotationRef/>
      </w:r>
      <w:r>
        <w:t>Add CI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16C60A4" w15:done="0"/>
  <w15:commentEx w15:paraId="55C42B66" w15:done="0"/>
  <w15:commentEx w15:paraId="61C1CE41" w15:done="0"/>
  <w15:commentEx w15:paraId="63128A86" w15:done="0"/>
  <w15:commentEx w15:paraId="344BF6F9" w15:done="0"/>
  <w15:commentEx w15:paraId="7B471044" w15:done="0"/>
  <w15:commentEx w15:paraId="61BBAB22" w15:paraIdParent="7B471044" w15:done="0"/>
  <w15:commentEx w15:paraId="5B215AFB" w15:done="0"/>
  <w15:commentEx w15:paraId="07B9C1E6" w15:paraIdParent="5B215AFB" w15:done="0"/>
  <w15:commentEx w15:paraId="6F0E7666" w15:done="0"/>
  <w15:commentEx w15:paraId="0A9411D5" w15:paraIdParent="6F0E7666" w15:done="0"/>
  <w15:commentEx w15:paraId="441CFC14" w15:done="0"/>
  <w15:commentEx w15:paraId="3B3E57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A99A8" w16cex:dateUtc="2020-05-04T17: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16C60A4" w16cid:durableId="21B87471"/>
  <w16cid:commentId w16cid:paraId="55C42B66" w16cid:durableId="21765B4E"/>
  <w16cid:commentId w16cid:paraId="61C1CE41" w16cid:durableId="21765B65"/>
  <w16cid:commentId w16cid:paraId="63128A86" w16cid:durableId="21765B7B"/>
  <w16cid:commentId w16cid:paraId="344BF6F9" w16cid:durableId="225A99A8"/>
  <w16cid:commentId w16cid:paraId="7B471044" w16cid:durableId="21C77200"/>
  <w16cid:commentId w16cid:paraId="61BBAB22" w16cid:durableId="224804E3"/>
  <w16cid:commentId w16cid:paraId="5B215AFB" w16cid:durableId="21C77242"/>
  <w16cid:commentId w16cid:paraId="07B9C1E6" w16cid:durableId="2248053F"/>
  <w16cid:commentId w16cid:paraId="6F0E7666" w16cid:durableId="21C77286"/>
  <w16cid:commentId w16cid:paraId="0A9411D5" w16cid:durableId="22481D43"/>
  <w16cid:commentId w16cid:paraId="441CFC14" w16cid:durableId="2236C833"/>
  <w16cid:commentId w16cid:paraId="3B3E578E" w16cid:durableId="2236C8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A6689B" w14:textId="77777777" w:rsidR="008C0FCA" w:rsidRDefault="008C0FCA" w:rsidP="00CC53B0">
      <w:pPr>
        <w:spacing w:after="0" w:line="240" w:lineRule="auto"/>
      </w:pPr>
      <w:r>
        <w:separator/>
      </w:r>
    </w:p>
  </w:endnote>
  <w:endnote w:type="continuationSeparator" w:id="0">
    <w:p w14:paraId="2A651435" w14:textId="77777777" w:rsidR="008C0FCA" w:rsidRDefault="008C0FCA" w:rsidP="00CC5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8BABBE" w14:textId="77777777" w:rsidR="008C0FCA" w:rsidRDefault="008C0FCA" w:rsidP="00CC53B0">
      <w:pPr>
        <w:spacing w:after="0" w:line="240" w:lineRule="auto"/>
      </w:pPr>
      <w:r>
        <w:separator/>
      </w:r>
    </w:p>
  </w:footnote>
  <w:footnote w:type="continuationSeparator" w:id="0">
    <w:p w14:paraId="1D94F6CF" w14:textId="77777777" w:rsidR="008C0FCA" w:rsidRDefault="008C0FCA" w:rsidP="00CC53B0">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andall, Jessica">
    <w15:presenceInfo w15:providerId="AD" w15:userId="S::JRANDA7@emory.edu::af100bb8-4fd1-469d-ac0b-8f31aa6e8527"/>
  </w15:person>
  <w15:person w15:author="Martin, Diana (CDC/DDPHSIS/CGH/DPDM)">
    <w15:presenceInfo w15:providerId="AD" w15:userId="S::hzx3@cdc.gov::3a401440-00c0-4fcc-b8e5-569fcb585246"/>
  </w15:person>
  <w15:person w15:author="SOLOMON, Anthony">
    <w15:presenceInfo w15:providerId="AD" w15:userId="S-1-5-21-1446143339-2250552318-1255726049-149146"/>
  </w15:person>
  <w15:person w15:author="Gwyn, Sarah Elizabeth (CDC/DDPHSIS/CGH/DPDM)">
    <w15:presenceInfo w15:providerId="AD" w15:userId="S::yme8@cdc.gov::daee16bb-f9f9-4c00-a0ad-fd12640ada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t0frppa1vtpa8epffqvpf0nevfdwwtffze9&quot;&gt;DRC Togo ms April 2020&lt;record-ids&gt;&lt;item&gt;1&lt;/item&gt;&lt;item&gt;2&lt;/item&gt;&lt;item&gt;4&lt;/item&gt;&lt;item&gt;5&lt;/item&gt;&lt;item&gt;6&lt;/item&gt;&lt;item&gt;9&lt;/item&gt;&lt;item&gt;11&lt;/item&gt;&lt;item&gt;12&lt;/item&gt;&lt;item&gt;15&lt;/item&gt;&lt;item&gt;28&lt;/item&gt;&lt;item&gt;29&lt;/item&gt;&lt;item&gt;32&lt;/item&gt;&lt;item&gt;35&lt;/item&gt;&lt;item&gt;68&lt;/item&gt;&lt;item&gt;71&lt;/item&gt;&lt;item&gt;72&lt;/item&gt;&lt;item&gt;73&lt;/item&gt;&lt;item&gt;84&lt;/item&gt;&lt;item&gt;92&lt;/item&gt;&lt;/record-ids&gt;&lt;/item&gt;&lt;/Libraries&gt;"/>
  </w:docVars>
  <w:rsids>
    <w:rsidRoot w:val="00203F0A"/>
    <w:rsid w:val="00012A38"/>
    <w:rsid w:val="00014356"/>
    <w:rsid w:val="00074869"/>
    <w:rsid w:val="00074C9E"/>
    <w:rsid w:val="000949CB"/>
    <w:rsid w:val="000A277E"/>
    <w:rsid w:val="000A3E8B"/>
    <w:rsid w:val="000C603C"/>
    <w:rsid w:val="000D496B"/>
    <w:rsid w:val="000F684E"/>
    <w:rsid w:val="00103057"/>
    <w:rsid w:val="0012227B"/>
    <w:rsid w:val="0013438C"/>
    <w:rsid w:val="00137C3A"/>
    <w:rsid w:val="0015361D"/>
    <w:rsid w:val="001944A0"/>
    <w:rsid w:val="00195352"/>
    <w:rsid w:val="001C641A"/>
    <w:rsid w:val="001D3EF8"/>
    <w:rsid w:val="001E42F1"/>
    <w:rsid w:val="001F08F5"/>
    <w:rsid w:val="001F2AD6"/>
    <w:rsid w:val="00203EAB"/>
    <w:rsid w:val="00203F0A"/>
    <w:rsid w:val="002C4822"/>
    <w:rsid w:val="00316799"/>
    <w:rsid w:val="00335B8F"/>
    <w:rsid w:val="00345606"/>
    <w:rsid w:val="00394994"/>
    <w:rsid w:val="003B541C"/>
    <w:rsid w:val="003B7C66"/>
    <w:rsid w:val="003D2BF5"/>
    <w:rsid w:val="003D371C"/>
    <w:rsid w:val="00421FB0"/>
    <w:rsid w:val="0045254A"/>
    <w:rsid w:val="004A0EA9"/>
    <w:rsid w:val="004C1A6F"/>
    <w:rsid w:val="004F52A5"/>
    <w:rsid w:val="00501AA7"/>
    <w:rsid w:val="0055161A"/>
    <w:rsid w:val="00554CF5"/>
    <w:rsid w:val="00562775"/>
    <w:rsid w:val="00567DEF"/>
    <w:rsid w:val="00584041"/>
    <w:rsid w:val="005876A0"/>
    <w:rsid w:val="005A4299"/>
    <w:rsid w:val="005A7505"/>
    <w:rsid w:val="005C110D"/>
    <w:rsid w:val="005C2909"/>
    <w:rsid w:val="00601CE2"/>
    <w:rsid w:val="006153FE"/>
    <w:rsid w:val="00651D72"/>
    <w:rsid w:val="006A6E51"/>
    <w:rsid w:val="006E024B"/>
    <w:rsid w:val="007028D4"/>
    <w:rsid w:val="0072230E"/>
    <w:rsid w:val="007511B8"/>
    <w:rsid w:val="007820F2"/>
    <w:rsid w:val="0078316E"/>
    <w:rsid w:val="00791012"/>
    <w:rsid w:val="007C6818"/>
    <w:rsid w:val="00831192"/>
    <w:rsid w:val="00843A40"/>
    <w:rsid w:val="00877B85"/>
    <w:rsid w:val="008C0FCA"/>
    <w:rsid w:val="008C636E"/>
    <w:rsid w:val="008F3D5B"/>
    <w:rsid w:val="0090457F"/>
    <w:rsid w:val="009269FE"/>
    <w:rsid w:val="00955D81"/>
    <w:rsid w:val="009A4E05"/>
    <w:rsid w:val="009E3156"/>
    <w:rsid w:val="00A024F4"/>
    <w:rsid w:val="00A124EC"/>
    <w:rsid w:val="00A12B7E"/>
    <w:rsid w:val="00A207D1"/>
    <w:rsid w:val="00A21AB6"/>
    <w:rsid w:val="00A30A64"/>
    <w:rsid w:val="00A4176D"/>
    <w:rsid w:val="00A509F3"/>
    <w:rsid w:val="00A55560"/>
    <w:rsid w:val="00A63DAE"/>
    <w:rsid w:val="00A66CFF"/>
    <w:rsid w:val="00A86EA3"/>
    <w:rsid w:val="00A93050"/>
    <w:rsid w:val="00AE7F42"/>
    <w:rsid w:val="00AF6B82"/>
    <w:rsid w:val="00B011FE"/>
    <w:rsid w:val="00B40C48"/>
    <w:rsid w:val="00BC3F3E"/>
    <w:rsid w:val="00BF7926"/>
    <w:rsid w:val="00C22BDB"/>
    <w:rsid w:val="00C33391"/>
    <w:rsid w:val="00C7512E"/>
    <w:rsid w:val="00CC1716"/>
    <w:rsid w:val="00CC53B0"/>
    <w:rsid w:val="00CE170C"/>
    <w:rsid w:val="00D40DD2"/>
    <w:rsid w:val="00D4617C"/>
    <w:rsid w:val="00D54F48"/>
    <w:rsid w:val="00D8178E"/>
    <w:rsid w:val="00DF016F"/>
    <w:rsid w:val="00DF12BD"/>
    <w:rsid w:val="00DF1762"/>
    <w:rsid w:val="00E3677B"/>
    <w:rsid w:val="00E37010"/>
    <w:rsid w:val="00E47A34"/>
    <w:rsid w:val="00E51161"/>
    <w:rsid w:val="00EB3DB0"/>
    <w:rsid w:val="00EC1907"/>
    <w:rsid w:val="00F13275"/>
    <w:rsid w:val="00F8102E"/>
    <w:rsid w:val="00FA43C4"/>
    <w:rsid w:val="00FB6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04746"/>
  <w15:chartTrackingRefBased/>
  <w15:docId w15:val="{41CF7638-046B-4CDD-B9F3-33EAF6959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F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3F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03F0A"/>
    <w:rPr>
      <w:sz w:val="16"/>
      <w:szCs w:val="16"/>
    </w:rPr>
  </w:style>
  <w:style w:type="paragraph" w:styleId="CommentText">
    <w:name w:val="annotation text"/>
    <w:basedOn w:val="Normal"/>
    <w:link w:val="CommentTextChar"/>
    <w:uiPriority w:val="99"/>
    <w:semiHidden/>
    <w:unhideWhenUsed/>
    <w:rsid w:val="00203F0A"/>
    <w:pPr>
      <w:spacing w:line="240" w:lineRule="auto"/>
    </w:pPr>
    <w:rPr>
      <w:sz w:val="20"/>
      <w:szCs w:val="20"/>
    </w:rPr>
  </w:style>
  <w:style w:type="character" w:customStyle="1" w:styleId="CommentTextChar">
    <w:name w:val="Comment Text Char"/>
    <w:basedOn w:val="DefaultParagraphFont"/>
    <w:link w:val="CommentText"/>
    <w:uiPriority w:val="99"/>
    <w:semiHidden/>
    <w:rsid w:val="00203F0A"/>
    <w:rPr>
      <w:sz w:val="20"/>
      <w:szCs w:val="20"/>
    </w:rPr>
  </w:style>
  <w:style w:type="paragraph" w:styleId="BalloonText">
    <w:name w:val="Balloon Text"/>
    <w:basedOn w:val="Normal"/>
    <w:link w:val="BalloonTextChar"/>
    <w:uiPriority w:val="99"/>
    <w:semiHidden/>
    <w:unhideWhenUsed/>
    <w:rsid w:val="00203F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3F0A"/>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F8102E"/>
    <w:rPr>
      <w:b/>
      <w:bCs/>
    </w:rPr>
  </w:style>
  <w:style w:type="character" w:customStyle="1" w:styleId="CommentSubjectChar">
    <w:name w:val="Comment Subject Char"/>
    <w:basedOn w:val="CommentTextChar"/>
    <w:link w:val="CommentSubject"/>
    <w:uiPriority w:val="99"/>
    <w:semiHidden/>
    <w:rsid w:val="00F8102E"/>
    <w:rPr>
      <w:b/>
      <w:bCs/>
      <w:sz w:val="20"/>
      <w:szCs w:val="20"/>
    </w:rPr>
  </w:style>
  <w:style w:type="paragraph" w:styleId="EndnoteText">
    <w:name w:val="endnote text"/>
    <w:basedOn w:val="Normal"/>
    <w:link w:val="EndnoteTextChar"/>
    <w:uiPriority w:val="99"/>
    <w:semiHidden/>
    <w:unhideWhenUsed/>
    <w:rsid w:val="00CC53B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C53B0"/>
    <w:rPr>
      <w:sz w:val="20"/>
      <w:szCs w:val="20"/>
    </w:rPr>
  </w:style>
  <w:style w:type="character" w:styleId="EndnoteReference">
    <w:name w:val="endnote reference"/>
    <w:basedOn w:val="DefaultParagraphFont"/>
    <w:uiPriority w:val="99"/>
    <w:semiHidden/>
    <w:unhideWhenUsed/>
    <w:rsid w:val="00CC53B0"/>
    <w:rPr>
      <w:vertAlign w:val="superscript"/>
    </w:rPr>
  </w:style>
  <w:style w:type="paragraph" w:customStyle="1" w:styleId="EndNoteBibliographyTitle">
    <w:name w:val="EndNote Bibliography Title"/>
    <w:basedOn w:val="Normal"/>
    <w:link w:val="EndNoteBibliographyTitleChar"/>
    <w:rsid w:val="00554CF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54CF5"/>
    <w:rPr>
      <w:rFonts w:ascii="Calibri" w:hAnsi="Calibri" w:cs="Calibri"/>
      <w:noProof/>
    </w:rPr>
  </w:style>
  <w:style w:type="paragraph" w:customStyle="1" w:styleId="EndNoteBibliography">
    <w:name w:val="EndNote Bibliography"/>
    <w:basedOn w:val="Normal"/>
    <w:link w:val="EndNoteBibliographyChar"/>
    <w:rsid w:val="00554CF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54CF5"/>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BC66F188D4C748A12203465A1D2157" ma:contentTypeVersion="4" ma:contentTypeDescription="Create a new document." ma:contentTypeScope="" ma:versionID="460a78936e9b69a73e8bbc27687c0228">
  <xsd:schema xmlns:xsd="http://www.w3.org/2001/XMLSchema" xmlns:xs="http://www.w3.org/2001/XMLSchema" xmlns:p="http://schemas.microsoft.com/office/2006/metadata/properties" xmlns:ns1="http://schemas.microsoft.com/sharepoint/v3" xmlns:ns3="6849b4e8-fea9-4ce9-997c-f062d09aa32e" targetNamespace="http://schemas.microsoft.com/office/2006/metadata/properties" ma:root="true" ma:fieldsID="e6cd9a02976ce191d868df14a13f4ccb" ns1:_="" ns3:_="">
    <xsd:import namespace="http://schemas.microsoft.com/sharepoint/v3"/>
    <xsd:import namespace="6849b4e8-fea9-4ce9-997c-f062d09aa32e"/>
    <xsd:element name="properties">
      <xsd:complexType>
        <xsd:sequence>
          <xsd:element name="documentManagement">
            <xsd:complexType>
              <xsd:all>
                <xsd:element ref="ns1:_ip_UnifiedCompliancePolicyProperties" minOccurs="0"/>
                <xsd:element ref="ns1:_ip_UnifiedCompliancePolicyUIAction"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49b4e8-fea9-4ce9-997c-f062d09aa32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234B5-8B27-47E8-98AA-6E90DB02DB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849b4e8-fea9-4ce9-997c-f062d09aa3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4E9907-630F-4AFE-8CA9-8F97BFCEB495}">
  <ds:schemaRefs>
    <ds:schemaRef ds:uri="http://schemas.microsoft.com/sharepoint/v3/contenttype/forms"/>
  </ds:schemaRefs>
</ds:datastoreItem>
</file>

<file path=customXml/itemProps3.xml><?xml version="1.0" encoding="utf-8"?>
<ds:datastoreItem xmlns:ds="http://schemas.openxmlformats.org/officeDocument/2006/customXml" ds:itemID="{8891B39E-EC5C-4165-8E0A-5ECB4B17D522}">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5FFA9FF1-7F41-4ADD-8569-30CABEBBA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13</Pages>
  <Words>5258</Words>
  <Characters>29972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Centers for Disease Control and Prevention</Company>
  <LinksUpToDate>false</LinksUpToDate>
  <CharactersWithSpaces>35160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Diana (CDC/DDPHSIS/CGH/DPDM)</dc:creator>
  <cp:keywords/>
  <dc:description/>
  <cp:lastModifiedBy>Randall, Jessica</cp:lastModifiedBy>
  <cp:revision>3</cp:revision>
  <dcterms:created xsi:type="dcterms:W3CDTF">2020-05-04T16:21:00Z</dcterms:created>
  <dcterms:modified xsi:type="dcterms:W3CDTF">2020-05-04T17:41:00Z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0x010100F9BC66F188D4C748A12203465A1D2157</vt:lpwstr>
  </property>
</Properties>
</file>